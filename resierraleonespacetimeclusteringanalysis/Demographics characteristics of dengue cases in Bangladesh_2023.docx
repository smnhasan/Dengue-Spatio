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0EA91" w14:textId="77777777" w:rsidR="002455D5" w:rsidRDefault="002455D5"/>
    <w:p w14:paraId="247CBFD4" w14:textId="644C689B" w:rsidR="00053BC3" w:rsidRDefault="00550D8E">
      <w:pPr>
        <w:rPr>
          <w:b/>
          <w:bCs/>
        </w:rPr>
      </w:pPr>
      <w:r w:rsidRPr="00550D8E">
        <w:rPr>
          <w:b/>
          <w:bCs/>
        </w:rPr>
        <w:t>Demographic</w:t>
      </w:r>
      <w:r w:rsidR="00053BC3" w:rsidRPr="00550D8E">
        <w:rPr>
          <w:b/>
          <w:bCs/>
        </w:rPr>
        <w:t xml:space="preserve"> characteristics of </w:t>
      </w:r>
      <w:r>
        <w:rPr>
          <w:b/>
          <w:bCs/>
        </w:rPr>
        <w:t xml:space="preserve">dengue cases in </w:t>
      </w:r>
      <w:r w:rsidR="00BB1FB4">
        <w:rPr>
          <w:b/>
          <w:bCs/>
        </w:rPr>
        <w:t>Bangladesh</w:t>
      </w:r>
      <w:r>
        <w:rPr>
          <w:b/>
          <w:bCs/>
        </w:rPr>
        <w:t>, 1</w:t>
      </w:r>
      <w:r w:rsidRPr="00550D8E">
        <w:rPr>
          <w:b/>
          <w:bCs/>
          <w:vertAlign w:val="superscript"/>
        </w:rPr>
        <w:t>st</w:t>
      </w:r>
      <w:r>
        <w:rPr>
          <w:b/>
          <w:bCs/>
        </w:rPr>
        <w:t xml:space="preserve"> Jan – 23 June 2023</w:t>
      </w:r>
    </w:p>
    <w:p w14:paraId="140DC26B" w14:textId="77777777" w:rsidR="00BB1FB4" w:rsidRDefault="00BB1FB4">
      <w:pPr>
        <w:rPr>
          <w:b/>
          <w:bCs/>
        </w:rPr>
      </w:pPr>
    </w:p>
    <w:p w14:paraId="5E45DCD2" w14:textId="72ABB24E" w:rsidR="00BB1FB4" w:rsidRPr="008171C7" w:rsidRDefault="00BB1FB4">
      <w:pPr>
        <w:rPr>
          <w:b/>
          <w:bCs/>
        </w:rPr>
      </w:pPr>
      <w:r w:rsidRPr="008171C7">
        <w:rPr>
          <w:b/>
          <w:bCs/>
        </w:rPr>
        <w:t xml:space="preserve">Highlights: </w:t>
      </w:r>
    </w:p>
    <w:p w14:paraId="35D6F8DD" w14:textId="6CDA02BB" w:rsidR="00BB1FB4" w:rsidRPr="00713B5D" w:rsidRDefault="00671462" w:rsidP="00671462">
      <w:pPr>
        <w:pStyle w:val="ListParagraph"/>
        <w:numPr>
          <w:ilvl w:val="0"/>
          <w:numId w:val="1"/>
        </w:numPr>
      </w:pPr>
      <w:r w:rsidRPr="00713B5D">
        <w:t>Between 1</w:t>
      </w:r>
      <w:r w:rsidRPr="00713B5D">
        <w:rPr>
          <w:vertAlign w:val="superscript"/>
        </w:rPr>
        <w:t>st</w:t>
      </w:r>
      <w:r w:rsidRPr="00713B5D">
        <w:t xml:space="preserve"> Jan and 23 June</w:t>
      </w:r>
      <w:r w:rsidR="001E5BC3">
        <w:t xml:space="preserve"> 2023</w:t>
      </w:r>
      <w:r w:rsidRPr="00713B5D">
        <w:t xml:space="preserve">, a total of </w:t>
      </w:r>
      <w:r w:rsidR="00C25FEA">
        <w:t>6339</w:t>
      </w:r>
      <w:r w:rsidRPr="00713B5D">
        <w:t xml:space="preserve"> </w:t>
      </w:r>
      <w:r w:rsidR="00C66BD5" w:rsidRPr="00713B5D">
        <w:t>dengue</w:t>
      </w:r>
      <w:r w:rsidRPr="00713B5D">
        <w:t xml:space="preserve"> cases </w:t>
      </w:r>
      <w:r w:rsidR="00D93E79" w:rsidRPr="00713B5D">
        <w:t>have</w:t>
      </w:r>
      <w:r w:rsidRPr="00713B5D">
        <w:t xml:space="preserve"> been recorded in </w:t>
      </w:r>
      <w:r w:rsidR="004346F4" w:rsidRPr="00713B5D">
        <w:t>Bangladesh.</w:t>
      </w:r>
      <w:r w:rsidR="004E5C8A">
        <w:t xml:space="preserve"> This number is </w:t>
      </w:r>
      <w:ins w:id="0" w:author="Mohammad Nayeem Hasan" w:date="2023-07-02T03:33:00Z">
        <w:r w:rsidR="00C25FEA">
          <w:t>3.71</w:t>
        </w:r>
      </w:ins>
      <w:del w:id="1" w:author="Mohammad Nayeem Hasan" w:date="2023-07-02T03:33:00Z">
        <w:r w:rsidR="004E5C8A" w:rsidDel="00C25FEA">
          <w:delText>XX%</w:delText>
        </w:r>
      </w:del>
      <w:r w:rsidR="00C25FEA">
        <w:t xml:space="preserve"> (1344.78</w:t>
      </w:r>
      <w:ins w:id="2" w:author="Mohammad Nayeem Hasan" w:date="2023-07-02T03:33:00Z">
        <w:r w:rsidR="00C25FEA">
          <w:t xml:space="preserve"> Vs 6339</w:t>
        </w:r>
      </w:ins>
      <w:r w:rsidR="00C25FEA">
        <w:t>)</w:t>
      </w:r>
      <w:ins w:id="3" w:author="Mohammad Nayeem Hasan" w:date="2023-07-02T03:33:00Z">
        <w:r w:rsidR="00C25FEA">
          <w:t xml:space="preserve"> times</w:t>
        </w:r>
      </w:ins>
      <w:r w:rsidR="004E5C8A">
        <w:t xml:space="preserve"> higher than the </w:t>
      </w:r>
      <w:r w:rsidR="00537B5E">
        <w:t>mean number of cases of the first six months in the country.</w:t>
      </w:r>
    </w:p>
    <w:p w14:paraId="769BF3D9" w14:textId="05057111" w:rsidR="00D93E79" w:rsidRPr="00713B5D" w:rsidRDefault="00D93E79" w:rsidP="00671462">
      <w:pPr>
        <w:pStyle w:val="ListParagraph"/>
        <w:numPr>
          <w:ilvl w:val="0"/>
          <w:numId w:val="1"/>
        </w:numPr>
      </w:pPr>
      <w:r w:rsidRPr="00713B5D">
        <w:t xml:space="preserve">Most of the cases were recorded from Dhaka city with </w:t>
      </w:r>
      <w:ins w:id="4" w:author="Mohammad Nayeem Hasan" w:date="2023-07-02T03:34:00Z">
        <w:r w:rsidR="00A3228C">
          <w:t>1582</w:t>
        </w:r>
      </w:ins>
      <w:del w:id="5" w:author="Mohammad Nayeem Hasan" w:date="2023-07-02T03:34:00Z">
        <w:r w:rsidRPr="00713B5D" w:rsidDel="00A3228C">
          <w:delText>XXX</w:delText>
        </w:r>
      </w:del>
      <w:r w:rsidRPr="00713B5D">
        <w:t xml:space="preserve"> (</w:t>
      </w:r>
      <w:ins w:id="6" w:author="Mohammad Nayeem Hasan" w:date="2023-07-02T03:35:00Z">
        <w:r w:rsidR="00A3228C">
          <w:t>55.63</w:t>
        </w:r>
      </w:ins>
      <w:del w:id="7" w:author="Mohammad Nayeem Hasan" w:date="2023-07-02T03:35:00Z">
        <w:r w:rsidRPr="00713B5D" w:rsidDel="00A3228C">
          <w:delText>YY</w:delText>
        </w:r>
      </w:del>
      <w:r w:rsidRPr="00713B5D">
        <w:t xml:space="preserve">%) </w:t>
      </w:r>
      <w:ins w:id="8" w:author="Mohammad Nayeem Hasan" w:date="2023-07-02T03:35:00Z">
        <w:r w:rsidR="00A3228C">
          <w:t xml:space="preserve">(1582 Vs 2844) </w:t>
        </w:r>
      </w:ins>
      <w:r w:rsidRPr="00713B5D">
        <w:t xml:space="preserve">cases in the </w:t>
      </w:r>
      <w:r w:rsidR="004346F4" w:rsidRPr="00713B5D">
        <w:t>capital.</w:t>
      </w:r>
    </w:p>
    <w:p w14:paraId="445FFB95" w14:textId="2D59A7A6" w:rsidR="00C66BD5" w:rsidRPr="00713B5D" w:rsidRDefault="000C288E" w:rsidP="00671462">
      <w:pPr>
        <w:pStyle w:val="ListParagraph"/>
        <w:numPr>
          <w:ilvl w:val="0"/>
          <w:numId w:val="1"/>
        </w:numPr>
      </w:pPr>
      <w:r w:rsidRPr="00713B5D">
        <w:t xml:space="preserve">Males were the primary victim </w:t>
      </w:r>
      <w:r w:rsidR="00713B5D">
        <w:t xml:space="preserve">of </w:t>
      </w:r>
      <w:r w:rsidR="00F42496">
        <w:t xml:space="preserve">the </w:t>
      </w:r>
      <w:r w:rsidR="00713B5D">
        <w:t xml:space="preserve">dengue virus </w:t>
      </w:r>
      <w:r w:rsidR="0031299B" w:rsidRPr="00713B5D">
        <w:t>with 62% (n=</w:t>
      </w:r>
      <w:ins w:id="9" w:author="Mohammad Nayeem Hasan" w:date="2023-07-02T03:36:00Z">
        <w:r w:rsidR="00A3228C">
          <w:t>1757</w:t>
        </w:r>
      </w:ins>
      <w:del w:id="10" w:author="Mohammad Nayeem Hasan" w:date="2023-07-02T03:36:00Z">
        <w:r w:rsidR="0031299B" w:rsidRPr="00713B5D" w:rsidDel="00A3228C">
          <w:delText>XXXX</w:delText>
        </w:r>
      </w:del>
      <w:r w:rsidR="0031299B" w:rsidRPr="00713B5D">
        <w:t xml:space="preserve">) of the total cases </w:t>
      </w:r>
      <w:r w:rsidR="00713B5D">
        <w:t xml:space="preserve">being male </w:t>
      </w:r>
    </w:p>
    <w:p w14:paraId="4B5921EB" w14:textId="48938154" w:rsidR="00671462" w:rsidRDefault="00F42496" w:rsidP="00671462">
      <w:pPr>
        <w:pStyle w:val="ListParagraph"/>
        <w:numPr>
          <w:ilvl w:val="0"/>
          <w:numId w:val="1"/>
        </w:numPr>
      </w:pPr>
      <w:r w:rsidRPr="00F42496">
        <w:t xml:space="preserve">Younger populations aged below 25 years comprise more than </w:t>
      </w:r>
      <w:ins w:id="11" w:author="Mohammad Nayeem Hasan" w:date="2023-07-02T03:42:00Z">
        <w:r w:rsidR="000F47B9">
          <w:t>48.8</w:t>
        </w:r>
      </w:ins>
      <w:del w:id="12" w:author="Mohammad Nayeem Hasan" w:date="2023-07-02T03:42:00Z">
        <w:r w:rsidRPr="00F42496" w:rsidDel="000F47B9">
          <w:delText>XX</w:delText>
        </w:r>
      </w:del>
      <w:r w:rsidRPr="00F42496">
        <w:t>% (n=</w:t>
      </w:r>
      <w:ins w:id="13" w:author="Mohammad Nayeem Hasan" w:date="2023-07-02T03:42:00Z">
        <w:r w:rsidR="000F47B9">
          <w:t>1389</w:t>
        </w:r>
      </w:ins>
      <w:del w:id="14" w:author="Mohammad Nayeem Hasan" w:date="2023-07-02T03:42:00Z">
        <w:r w:rsidRPr="00F42496" w:rsidDel="000F47B9">
          <w:delText>YY</w:delText>
        </w:r>
      </w:del>
      <w:r w:rsidRPr="00F42496">
        <w:t xml:space="preserve">) of the total cases </w:t>
      </w:r>
    </w:p>
    <w:p w14:paraId="18EE9766" w14:textId="71279D0A" w:rsidR="00FE3BC9" w:rsidRDefault="00FE3BC9" w:rsidP="00671462">
      <w:pPr>
        <w:pStyle w:val="ListParagraph"/>
        <w:numPr>
          <w:ilvl w:val="0"/>
          <w:numId w:val="1"/>
        </w:numPr>
      </w:pPr>
      <w:r>
        <w:t xml:space="preserve">Growth rate: highest GF in </w:t>
      </w:r>
      <w:ins w:id="15" w:author="Mohammad Nayeem Hasan" w:date="2023-07-03T01:03:00Z">
        <w:r w:rsidR="00D372FA">
          <w:t>May</w:t>
        </w:r>
      </w:ins>
      <w:del w:id="16" w:author="Mohammad Nayeem Hasan" w:date="2023-07-02T03:52:00Z">
        <w:r w:rsidDel="00CB2C31">
          <w:delText>XX</w:delText>
        </w:r>
      </w:del>
      <w:r>
        <w:t xml:space="preserve"> month</w:t>
      </w:r>
      <w:ins w:id="17" w:author="Mohammad Nayeem Hasan" w:date="2023-07-02T03:52:00Z">
        <w:r w:rsidR="00CB2C31">
          <w:t xml:space="preserve"> (4.17)</w:t>
        </w:r>
      </w:ins>
      <w:r>
        <w:t xml:space="preserve"> </w:t>
      </w:r>
    </w:p>
    <w:p w14:paraId="183611D1" w14:textId="5B12B035" w:rsidR="00FE3BC9" w:rsidRPr="00F42496" w:rsidRDefault="00313E9D" w:rsidP="00671462">
      <w:pPr>
        <w:pStyle w:val="ListParagraph"/>
        <w:numPr>
          <w:ilvl w:val="0"/>
          <w:numId w:val="1"/>
        </w:numPr>
      </w:pPr>
      <w:r>
        <w:t xml:space="preserve">Spatial hotspot/clustering: </w:t>
      </w:r>
    </w:p>
    <w:p w14:paraId="56BE799D" w14:textId="77777777" w:rsidR="00BB1FB4" w:rsidRPr="00550D8E" w:rsidRDefault="00BB1FB4">
      <w:pPr>
        <w:rPr>
          <w:b/>
          <w:bCs/>
        </w:rPr>
      </w:pPr>
    </w:p>
    <w:p w14:paraId="5634299D" w14:textId="77777777" w:rsidR="00053BC3" w:rsidRDefault="00053BC3"/>
    <w:p w14:paraId="04B8DEB2" w14:textId="77777777" w:rsidR="00053BC3" w:rsidRDefault="00053B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66E9" w14:paraId="2BC587EB" w14:textId="77777777" w:rsidTr="007761B5">
        <w:tc>
          <w:tcPr>
            <w:tcW w:w="9350" w:type="dxa"/>
          </w:tcPr>
          <w:p w14:paraId="26FA44EE" w14:textId="32F18587" w:rsidR="00F266E9" w:rsidRDefault="00C476D9" w:rsidP="00D72EB0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Dengue cases in Bangakdesh , 2023 (1 Jan- 23 Jun 2023)  </w:t>
            </w:r>
          </w:p>
          <w:p w14:paraId="7FEFC0D4" w14:textId="1F3CD139" w:rsidR="00C476D9" w:rsidRDefault="00C476D9" w:rsidP="00D72EB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3FA3B3" wp14:editId="73EDB42A">
                  <wp:extent cx="4305300" cy="3874770"/>
                  <wp:effectExtent l="0" t="0" r="0" b="0"/>
                  <wp:docPr id="7551929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6406" cy="3875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43ED" w14:paraId="7CE5D7CF" w14:textId="77777777" w:rsidTr="007761B5">
        <w:tc>
          <w:tcPr>
            <w:tcW w:w="9350" w:type="dxa"/>
          </w:tcPr>
          <w:p w14:paraId="4B93B725" w14:textId="396A78F2" w:rsidR="00A043ED" w:rsidRDefault="00D72EB0" w:rsidP="00D72EB0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0B2205C" wp14:editId="0B40FCD8">
                  <wp:extent cx="4038600" cy="4038600"/>
                  <wp:effectExtent l="0" t="0" r="0" b="0"/>
                  <wp:docPr id="48327364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2979" cy="4042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43ED" w14:paraId="2D8A0FD6" w14:textId="77777777" w:rsidTr="007761B5">
        <w:tc>
          <w:tcPr>
            <w:tcW w:w="9350" w:type="dxa"/>
          </w:tcPr>
          <w:p w14:paraId="18952A72" w14:textId="77777777" w:rsidR="00A043ED" w:rsidRDefault="00A043ED" w:rsidP="007761B5"/>
        </w:tc>
      </w:tr>
      <w:tr w:rsidR="00A043ED" w14:paraId="0384BAAD" w14:textId="77777777" w:rsidTr="007761B5">
        <w:tc>
          <w:tcPr>
            <w:tcW w:w="9350" w:type="dxa"/>
          </w:tcPr>
          <w:p w14:paraId="248E55F7" w14:textId="7C65B132" w:rsidR="00A043ED" w:rsidRDefault="00732137" w:rsidP="00D72E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FF3CBBF" wp14:editId="19EFA132">
                  <wp:extent cx="4358739" cy="3222171"/>
                  <wp:effectExtent l="0" t="0" r="3810" b="0"/>
                  <wp:docPr id="73369756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7686" cy="3228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43ED" w14:paraId="3C607531" w14:textId="77777777" w:rsidTr="007761B5">
        <w:tc>
          <w:tcPr>
            <w:tcW w:w="9350" w:type="dxa"/>
          </w:tcPr>
          <w:p w14:paraId="15FA3F70" w14:textId="77777777" w:rsidR="00A043ED" w:rsidRDefault="00A043ED" w:rsidP="007761B5"/>
        </w:tc>
      </w:tr>
      <w:tr w:rsidR="00A043ED" w14:paraId="5AF4E2B4" w14:textId="77777777" w:rsidTr="007761B5">
        <w:tc>
          <w:tcPr>
            <w:tcW w:w="9350" w:type="dxa"/>
          </w:tcPr>
          <w:p w14:paraId="5B7CB9E8" w14:textId="7CE3CEF1" w:rsidR="00A043ED" w:rsidRDefault="00732137" w:rsidP="00D72EB0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9147882" wp14:editId="1A99F1B8">
                  <wp:extent cx="4550228" cy="3596588"/>
                  <wp:effectExtent l="0" t="0" r="3175" b="4445"/>
                  <wp:docPr id="187576359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9441" cy="3619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2137" w14:paraId="1CAF51F4" w14:textId="77777777" w:rsidTr="007761B5">
        <w:tc>
          <w:tcPr>
            <w:tcW w:w="9350" w:type="dxa"/>
          </w:tcPr>
          <w:p w14:paraId="239EC319" w14:textId="439F32B1" w:rsidR="00732137" w:rsidRDefault="00863820" w:rsidP="007761B5">
            <w:r>
              <w:t>Gender:</w:t>
            </w:r>
            <w:r w:rsidR="00A91147">
              <w:t xml:space="preserve"> </w:t>
            </w:r>
            <w:r w:rsidR="004C07FB">
              <w:t xml:space="preserve">Males (61.8%) were the primary victim of the dengue virus in Bangladesh </w:t>
            </w:r>
          </w:p>
        </w:tc>
      </w:tr>
      <w:tr w:rsidR="00732137" w14:paraId="304334E8" w14:textId="77777777" w:rsidTr="007761B5">
        <w:tc>
          <w:tcPr>
            <w:tcW w:w="9350" w:type="dxa"/>
          </w:tcPr>
          <w:p w14:paraId="0CE7B624" w14:textId="0BFF0D6C" w:rsidR="00732137" w:rsidRDefault="000C5E5E" w:rsidP="000C5E5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1D5F63C" wp14:editId="3A0ABC20">
                  <wp:extent cx="4245429" cy="4245429"/>
                  <wp:effectExtent l="0" t="0" r="3175" b="3175"/>
                  <wp:docPr id="176812675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9706" cy="4249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2C31" w14:paraId="07AEC278" w14:textId="77777777" w:rsidTr="007761B5">
        <w:trPr>
          <w:ins w:id="18" w:author="Mohammad Nayeem Hasan" w:date="2023-07-02T03:47:00Z"/>
        </w:trPr>
        <w:tc>
          <w:tcPr>
            <w:tcW w:w="9350" w:type="dxa"/>
          </w:tcPr>
          <w:p w14:paraId="5D25A16D" w14:textId="77777777" w:rsidR="00CB2C31" w:rsidRDefault="00CB2C31" w:rsidP="000C5E5E">
            <w:pPr>
              <w:jc w:val="center"/>
              <w:rPr>
                <w:ins w:id="19" w:author="Mohammad Nayeem Hasan" w:date="2023-07-02T03:47:00Z"/>
                <w:noProof/>
              </w:rPr>
            </w:pPr>
          </w:p>
        </w:tc>
      </w:tr>
      <w:tr w:rsidR="00CB2C31" w14:paraId="0007DB23" w14:textId="77777777" w:rsidTr="007761B5">
        <w:trPr>
          <w:ins w:id="20" w:author="Mohammad Nayeem Hasan" w:date="2023-07-02T03:47:00Z"/>
        </w:trPr>
        <w:tc>
          <w:tcPr>
            <w:tcW w:w="9350" w:type="dxa"/>
          </w:tcPr>
          <w:p w14:paraId="22039F6D" w14:textId="766F269D" w:rsidR="00CB2C31" w:rsidRDefault="00CB2C31" w:rsidP="000C5E5E">
            <w:pPr>
              <w:jc w:val="center"/>
              <w:rPr>
                <w:ins w:id="21" w:author="Mohammad Nayeem Hasan" w:date="2023-07-02T03:47:00Z"/>
                <w:noProof/>
              </w:rPr>
            </w:pPr>
            <w:ins w:id="22" w:author="Mohammad Nayeem Hasan" w:date="2023-07-02T03:47:00Z">
              <w:r>
                <w:rPr>
                  <w:noProof/>
                </w:rPr>
                <w:lastRenderedPageBreak/>
                <w:drawing>
                  <wp:inline distT="0" distB="0" distL="0" distR="0" wp14:anchorId="27C4D6DB" wp14:editId="6B59E541">
                    <wp:extent cx="4206240" cy="4206240"/>
                    <wp:effectExtent l="0" t="0" r="3810" b="3810"/>
                    <wp:docPr id="424773813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206240" cy="4206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</w:tbl>
    <w:p w14:paraId="1D045DEB" w14:textId="2790751C" w:rsidR="00A043ED" w:rsidRDefault="00A043ED">
      <w:pPr>
        <w:rPr>
          <w:ins w:id="23" w:author="Mohammad Nayeem Hasan" w:date="2023-07-03T01:18:00Z"/>
        </w:rPr>
      </w:pPr>
    </w:p>
    <w:p w14:paraId="779FDE37" w14:textId="372FE581" w:rsidR="002A368C" w:rsidRDefault="002A368C">
      <w:pPr>
        <w:rPr>
          <w:ins w:id="24" w:author="Mohammad Nayeem Hasan" w:date="2023-07-03T01:18:00Z"/>
        </w:rPr>
      </w:pPr>
      <w:ins w:id="25" w:author="Mohammad Nayeem Hasan" w:date="2023-07-03T01:18:00Z">
        <w:r>
          <w:t>Table: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  <w:tblGridChange w:id="26">
          <w:tblGrid>
            <w:gridCol w:w="1870"/>
            <w:gridCol w:w="466"/>
            <w:gridCol w:w="2338"/>
            <w:gridCol w:w="2338"/>
            <w:gridCol w:w="468"/>
            <w:gridCol w:w="1870"/>
            <w:gridCol w:w="2338"/>
          </w:tblGrid>
        </w:tblGridChange>
      </w:tblGrid>
      <w:tr w:rsidR="000C4BEB" w:rsidRPr="007C2E3C" w14:paraId="194CAD5F" w14:textId="77777777" w:rsidTr="00A86DF5">
        <w:trPr>
          <w:ins w:id="27" w:author="Mohammad Nayeem Hasan" w:date="2023-07-03T01:39:00Z"/>
        </w:trPr>
        <w:tc>
          <w:tcPr>
            <w:tcW w:w="1870" w:type="dxa"/>
          </w:tcPr>
          <w:p w14:paraId="112D248A" w14:textId="77777777" w:rsidR="000C4BEB" w:rsidRPr="007C2E3C" w:rsidRDefault="000C4BEB">
            <w:pPr>
              <w:rPr>
                <w:ins w:id="28" w:author="Mohammad Nayeem Hasan" w:date="2023-07-03T01:39:00Z"/>
                <w:rFonts w:ascii="Times New Roman" w:hAnsi="Times New Roman" w:cs="Times New Roman"/>
                <w:sz w:val="24"/>
                <w:szCs w:val="24"/>
                <w:rPrChange w:id="29" w:author="Mohammad Nayeem Hasan" w:date="2023-07-03T02:04:00Z">
                  <w:rPr>
                    <w:ins w:id="30" w:author="Mohammad Nayeem Hasan" w:date="2023-07-03T01:39:00Z"/>
                  </w:rPr>
                </w:rPrChange>
              </w:rPr>
            </w:pPr>
          </w:p>
        </w:tc>
        <w:tc>
          <w:tcPr>
            <w:tcW w:w="5610" w:type="dxa"/>
            <w:gridSpan w:val="3"/>
          </w:tcPr>
          <w:p w14:paraId="1EBFED74" w14:textId="0F046EA9" w:rsidR="000C4BEB" w:rsidRPr="007C2E3C" w:rsidRDefault="000C4BEB">
            <w:pPr>
              <w:rPr>
                <w:ins w:id="31" w:author="Mohammad Nayeem Hasan" w:date="2023-07-03T01:39:00Z"/>
                <w:rFonts w:ascii="Times New Roman" w:hAnsi="Times New Roman" w:cs="Times New Roman"/>
                <w:sz w:val="24"/>
                <w:szCs w:val="24"/>
                <w:rPrChange w:id="32" w:author="Mohammad Nayeem Hasan" w:date="2023-07-03T02:04:00Z">
                  <w:rPr>
                    <w:ins w:id="33" w:author="Mohammad Nayeem Hasan" w:date="2023-07-03T01:39:00Z"/>
                  </w:rPr>
                </w:rPrChange>
              </w:rPr>
            </w:pPr>
            <w:ins w:id="34" w:author="Mohammad Nayeem Hasan" w:date="2023-07-03T01:39:00Z">
              <w:r w:rsidRPr="007C2E3C">
                <w:rPr>
                  <w:rFonts w:ascii="Times New Roman" w:hAnsi="Times New Roman" w:cs="Times New Roman"/>
                  <w:sz w:val="24"/>
                  <w:szCs w:val="24"/>
                  <w:rPrChange w:id="35" w:author="Mohammad Nayeem Hasan" w:date="2023-07-03T02:04:00Z">
                    <w:rPr/>
                  </w:rPrChange>
                </w:rPr>
                <w:t xml:space="preserve">Hospital Location </w:t>
              </w:r>
            </w:ins>
          </w:p>
        </w:tc>
        <w:tc>
          <w:tcPr>
            <w:tcW w:w="1870" w:type="dxa"/>
          </w:tcPr>
          <w:p w14:paraId="4405459F" w14:textId="77777777" w:rsidR="000C4BEB" w:rsidRPr="007C2E3C" w:rsidRDefault="000C4BEB">
            <w:pPr>
              <w:rPr>
                <w:ins w:id="36" w:author="Mohammad Nayeem Hasan" w:date="2023-07-03T01:39:00Z"/>
                <w:rFonts w:ascii="Times New Roman" w:hAnsi="Times New Roman" w:cs="Times New Roman"/>
                <w:sz w:val="24"/>
                <w:szCs w:val="24"/>
                <w:rPrChange w:id="37" w:author="Mohammad Nayeem Hasan" w:date="2023-07-03T02:04:00Z">
                  <w:rPr>
                    <w:ins w:id="38" w:author="Mohammad Nayeem Hasan" w:date="2023-07-03T01:39:00Z"/>
                  </w:rPr>
                </w:rPrChange>
              </w:rPr>
            </w:pPr>
          </w:p>
        </w:tc>
      </w:tr>
      <w:tr w:rsidR="00304880" w:rsidRPr="007C2E3C" w14:paraId="79FC4ECA" w14:textId="77777777" w:rsidTr="00304880">
        <w:tblPrEx>
          <w:tblW w:w="0" w:type="auto"/>
          <w:tblPrExChange w:id="39" w:author="Mohammad Nayeem Hasan" w:date="2023-07-03T01:26:00Z">
            <w:tblPrEx>
              <w:tblW w:w="0" w:type="auto"/>
            </w:tblPrEx>
          </w:tblPrExChange>
        </w:tblPrEx>
        <w:trPr>
          <w:ins w:id="40" w:author="Mohammad Nayeem Hasan" w:date="2023-07-03T01:18:00Z"/>
        </w:trPr>
        <w:tc>
          <w:tcPr>
            <w:tcW w:w="1870" w:type="dxa"/>
            <w:tcPrChange w:id="41" w:author="Mohammad Nayeem Hasan" w:date="2023-07-03T01:26:00Z">
              <w:tcPr>
                <w:tcW w:w="2336" w:type="dxa"/>
                <w:gridSpan w:val="2"/>
              </w:tcPr>
            </w:tcPrChange>
          </w:tcPr>
          <w:p w14:paraId="552897B2" w14:textId="77777777" w:rsidR="00304880" w:rsidRPr="007C2E3C" w:rsidRDefault="00304880">
            <w:pPr>
              <w:rPr>
                <w:ins w:id="42" w:author="Mohammad Nayeem Hasan" w:date="2023-07-03T01:18:00Z"/>
                <w:rFonts w:ascii="Times New Roman" w:hAnsi="Times New Roman" w:cs="Times New Roman"/>
                <w:sz w:val="24"/>
                <w:szCs w:val="24"/>
                <w:rPrChange w:id="43" w:author="Mohammad Nayeem Hasan" w:date="2023-07-03T02:04:00Z">
                  <w:rPr>
                    <w:ins w:id="44" w:author="Mohammad Nayeem Hasan" w:date="2023-07-03T01:18:00Z"/>
                  </w:rPr>
                </w:rPrChange>
              </w:rPr>
            </w:pPr>
          </w:p>
        </w:tc>
        <w:tc>
          <w:tcPr>
            <w:tcW w:w="1870" w:type="dxa"/>
            <w:tcPrChange w:id="45" w:author="Mohammad Nayeem Hasan" w:date="2023-07-03T01:26:00Z">
              <w:tcPr>
                <w:tcW w:w="2338" w:type="dxa"/>
              </w:tcPr>
            </w:tcPrChange>
          </w:tcPr>
          <w:p w14:paraId="115072E4" w14:textId="3329D73C" w:rsidR="00304880" w:rsidRPr="007C2E3C" w:rsidRDefault="00304880">
            <w:pPr>
              <w:rPr>
                <w:ins w:id="46" w:author="Mohammad Nayeem Hasan" w:date="2023-07-03T01:18:00Z"/>
                <w:rFonts w:ascii="Times New Roman" w:hAnsi="Times New Roman" w:cs="Times New Roman"/>
                <w:sz w:val="24"/>
                <w:szCs w:val="24"/>
                <w:rPrChange w:id="47" w:author="Mohammad Nayeem Hasan" w:date="2023-07-03T02:04:00Z">
                  <w:rPr>
                    <w:ins w:id="48" w:author="Mohammad Nayeem Hasan" w:date="2023-07-03T01:18:00Z"/>
                  </w:rPr>
                </w:rPrChange>
              </w:rPr>
            </w:pPr>
            <w:ins w:id="49" w:author="Mohammad Nayeem Hasan" w:date="2023-07-03T01:26:00Z">
              <w:r w:rsidRPr="007C2E3C">
                <w:rPr>
                  <w:rFonts w:ascii="Times New Roman" w:hAnsi="Times New Roman" w:cs="Times New Roman"/>
                  <w:sz w:val="24"/>
                  <w:szCs w:val="24"/>
                  <w:rPrChange w:id="50" w:author="Mohammad Nayeem Hasan" w:date="2023-07-03T02:04:00Z">
                    <w:rPr/>
                  </w:rPrChange>
                </w:rPr>
                <w:t>Inside Dhaka</w:t>
              </w:r>
            </w:ins>
          </w:p>
        </w:tc>
        <w:tc>
          <w:tcPr>
            <w:tcW w:w="1870" w:type="dxa"/>
            <w:tcPrChange w:id="51" w:author="Mohammad Nayeem Hasan" w:date="2023-07-03T01:26:00Z">
              <w:tcPr>
                <w:tcW w:w="2338" w:type="dxa"/>
              </w:tcPr>
            </w:tcPrChange>
          </w:tcPr>
          <w:p w14:paraId="4F304DC4" w14:textId="5CCCCF50" w:rsidR="00304880" w:rsidRPr="007C2E3C" w:rsidRDefault="00304880">
            <w:pPr>
              <w:rPr>
                <w:ins w:id="52" w:author="Mohammad Nayeem Hasan" w:date="2023-07-03T01:18:00Z"/>
                <w:rFonts w:ascii="Times New Roman" w:hAnsi="Times New Roman" w:cs="Times New Roman"/>
                <w:sz w:val="24"/>
                <w:szCs w:val="24"/>
                <w:rPrChange w:id="53" w:author="Mohammad Nayeem Hasan" w:date="2023-07-03T02:04:00Z">
                  <w:rPr>
                    <w:ins w:id="54" w:author="Mohammad Nayeem Hasan" w:date="2023-07-03T01:18:00Z"/>
                  </w:rPr>
                </w:rPrChange>
              </w:rPr>
            </w:pPr>
            <w:ins w:id="55" w:author="Mohammad Nayeem Hasan" w:date="2023-07-03T01:26:00Z">
              <w:r w:rsidRPr="007C2E3C">
                <w:rPr>
                  <w:rFonts w:ascii="Times New Roman" w:hAnsi="Times New Roman" w:cs="Times New Roman"/>
                  <w:sz w:val="24"/>
                  <w:szCs w:val="24"/>
                  <w:rPrChange w:id="56" w:author="Mohammad Nayeem Hasan" w:date="2023-07-03T02:04:00Z">
                    <w:rPr/>
                  </w:rPrChange>
                </w:rPr>
                <w:t>Outside Dhaka</w:t>
              </w:r>
            </w:ins>
          </w:p>
        </w:tc>
        <w:tc>
          <w:tcPr>
            <w:tcW w:w="1870" w:type="dxa"/>
            <w:tcPrChange w:id="57" w:author="Mohammad Nayeem Hasan" w:date="2023-07-03T01:26:00Z">
              <w:tcPr>
                <w:tcW w:w="2338" w:type="dxa"/>
                <w:gridSpan w:val="2"/>
              </w:tcPr>
            </w:tcPrChange>
          </w:tcPr>
          <w:p w14:paraId="31E825C0" w14:textId="74560058" w:rsidR="00304880" w:rsidRPr="007C2E3C" w:rsidRDefault="00304880">
            <w:pPr>
              <w:rPr>
                <w:ins w:id="58" w:author="Mohammad Nayeem Hasan" w:date="2023-07-03T01:26:00Z"/>
                <w:rFonts w:ascii="Times New Roman" w:hAnsi="Times New Roman" w:cs="Times New Roman"/>
                <w:sz w:val="24"/>
                <w:szCs w:val="24"/>
                <w:rPrChange w:id="59" w:author="Mohammad Nayeem Hasan" w:date="2023-07-03T02:04:00Z">
                  <w:rPr>
                    <w:ins w:id="60" w:author="Mohammad Nayeem Hasan" w:date="2023-07-03T01:26:00Z"/>
                  </w:rPr>
                </w:rPrChange>
              </w:rPr>
            </w:pPr>
            <w:ins w:id="61" w:author="Mohammad Nayeem Hasan" w:date="2023-07-03T01:26:00Z">
              <w:r w:rsidRPr="007C2E3C">
                <w:rPr>
                  <w:rFonts w:ascii="Times New Roman" w:hAnsi="Times New Roman" w:cs="Times New Roman"/>
                  <w:sz w:val="24"/>
                  <w:szCs w:val="24"/>
                  <w:rPrChange w:id="62" w:author="Mohammad Nayeem Hasan" w:date="2023-07-03T02:04:00Z">
                    <w:rPr/>
                  </w:rPrChange>
                </w:rPr>
                <w:t>Total</w:t>
              </w:r>
            </w:ins>
          </w:p>
        </w:tc>
        <w:tc>
          <w:tcPr>
            <w:tcW w:w="1870" w:type="dxa"/>
            <w:tcPrChange w:id="63" w:author="Mohammad Nayeem Hasan" w:date="2023-07-03T01:26:00Z">
              <w:tcPr>
                <w:tcW w:w="2338" w:type="dxa"/>
              </w:tcPr>
            </w:tcPrChange>
          </w:tcPr>
          <w:p w14:paraId="56544588" w14:textId="6B231C06" w:rsidR="00304880" w:rsidRPr="007C2E3C" w:rsidRDefault="00304880">
            <w:pPr>
              <w:rPr>
                <w:ins w:id="64" w:author="Mohammad Nayeem Hasan" w:date="2023-07-03T01:18:00Z"/>
                <w:rFonts w:ascii="Times New Roman" w:hAnsi="Times New Roman" w:cs="Times New Roman"/>
                <w:sz w:val="24"/>
                <w:szCs w:val="24"/>
                <w:rPrChange w:id="65" w:author="Mohammad Nayeem Hasan" w:date="2023-07-03T02:04:00Z">
                  <w:rPr>
                    <w:ins w:id="66" w:author="Mohammad Nayeem Hasan" w:date="2023-07-03T01:18:00Z"/>
                  </w:rPr>
                </w:rPrChange>
              </w:rPr>
            </w:pPr>
            <w:ins w:id="67" w:author="Mohammad Nayeem Hasan" w:date="2023-07-03T01:26:00Z">
              <w:r w:rsidRPr="007C2E3C">
                <w:rPr>
                  <w:rFonts w:ascii="Times New Roman" w:hAnsi="Times New Roman" w:cs="Times New Roman"/>
                  <w:sz w:val="24"/>
                  <w:szCs w:val="24"/>
                  <w:rPrChange w:id="68" w:author="Mohammad Nayeem Hasan" w:date="2023-07-03T02:04:00Z">
                    <w:rPr/>
                  </w:rPrChange>
                </w:rPr>
                <w:t>P-value</w:t>
              </w:r>
            </w:ins>
          </w:p>
        </w:tc>
      </w:tr>
      <w:tr w:rsidR="00304880" w:rsidRPr="007C2E3C" w14:paraId="2AB881AE" w14:textId="77777777" w:rsidTr="00304880">
        <w:tblPrEx>
          <w:tblW w:w="0" w:type="auto"/>
          <w:tblPrExChange w:id="69" w:author="Mohammad Nayeem Hasan" w:date="2023-07-03T01:26:00Z">
            <w:tblPrEx>
              <w:tblW w:w="0" w:type="auto"/>
            </w:tblPrEx>
          </w:tblPrExChange>
        </w:tblPrEx>
        <w:trPr>
          <w:ins w:id="70" w:author="Mohammad Nayeem Hasan" w:date="2023-07-03T01:18:00Z"/>
        </w:trPr>
        <w:tc>
          <w:tcPr>
            <w:tcW w:w="1870" w:type="dxa"/>
            <w:tcPrChange w:id="71" w:author="Mohammad Nayeem Hasan" w:date="2023-07-03T01:26:00Z">
              <w:tcPr>
                <w:tcW w:w="2336" w:type="dxa"/>
                <w:gridSpan w:val="2"/>
              </w:tcPr>
            </w:tcPrChange>
          </w:tcPr>
          <w:p w14:paraId="5F679A29" w14:textId="1FA14CC1" w:rsidR="00304880" w:rsidRPr="007C2E3C" w:rsidRDefault="00234E6F">
            <w:pPr>
              <w:rPr>
                <w:ins w:id="72" w:author="Mohammad Nayeem Hasan" w:date="2023-07-03T01:18:00Z"/>
                <w:rFonts w:ascii="Times New Roman" w:hAnsi="Times New Roman" w:cs="Times New Roman"/>
                <w:sz w:val="24"/>
                <w:szCs w:val="24"/>
                <w:rPrChange w:id="73" w:author="Mohammad Nayeem Hasan" w:date="2023-07-03T02:04:00Z">
                  <w:rPr>
                    <w:ins w:id="74" w:author="Mohammad Nayeem Hasan" w:date="2023-07-03T01:18:00Z"/>
                  </w:rPr>
                </w:rPrChange>
              </w:rPr>
            </w:pPr>
            <w:ins w:id="75" w:author="Mohammad Nayeem Hasan" w:date="2023-07-03T01:28:00Z">
              <w:r w:rsidRPr="007C2E3C">
                <w:rPr>
                  <w:rFonts w:ascii="Times New Roman" w:hAnsi="Times New Roman" w:cs="Times New Roman"/>
                  <w:sz w:val="24"/>
                  <w:szCs w:val="24"/>
                  <w:rPrChange w:id="76" w:author="Mohammad Nayeem Hasan" w:date="2023-07-03T02:04:00Z">
                    <w:rPr/>
                  </w:rPrChange>
                </w:rPr>
                <w:t>Age, mean (SD)</w:t>
              </w:r>
            </w:ins>
          </w:p>
        </w:tc>
        <w:tc>
          <w:tcPr>
            <w:tcW w:w="1870" w:type="dxa"/>
            <w:tcPrChange w:id="77" w:author="Mohammad Nayeem Hasan" w:date="2023-07-03T01:26:00Z">
              <w:tcPr>
                <w:tcW w:w="2338" w:type="dxa"/>
              </w:tcPr>
            </w:tcPrChange>
          </w:tcPr>
          <w:p w14:paraId="2491FDA0" w14:textId="7AF40934" w:rsidR="00304880" w:rsidRPr="007C2E3C" w:rsidRDefault="00664556" w:rsidP="00234E6F">
            <w:pPr>
              <w:pStyle w:val="HTMLPreformatted"/>
              <w:shd w:val="clear" w:color="auto" w:fill="FFFFFF"/>
              <w:wordWrap w:val="0"/>
              <w:rPr>
                <w:ins w:id="78" w:author="Mohammad Nayeem Hasan" w:date="2023-07-03T01:18:00Z"/>
                <w:rFonts w:ascii="Times New Roman" w:hAnsi="Times New Roman" w:cs="Times New Roman"/>
                <w:color w:val="000000"/>
                <w:sz w:val="24"/>
                <w:szCs w:val="24"/>
                <w:rPrChange w:id="79" w:author="Mohammad Nayeem Hasan" w:date="2023-07-03T02:04:00Z">
                  <w:rPr>
                    <w:ins w:id="80" w:author="Mohammad Nayeem Hasan" w:date="2023-07-03T01:18:00Z"/>
                  </w:rPr>
                </w:rPrChange>
              </w:rPr>
              <w:pPrChange w:id="81" w:author="Mohammad Nayeem Hasan" w:date="2023-07-03T01:33:00Z">
                <w:pPr/>
              </w:pPrChange>
            </w:pPr>
            <w:ins w:id="82" w:author="Mohammad Nayeem Hasan" w:date="2023-07-03T01:59:00Z">
              <w:r w:rsidRPr="007C2E3C">
                <w:rPr>
                  <w:rStyle w:val="gnd-iwgdh3b"/>
                  <w:rFonts w:ascii="Times New Roman" w:hAnsi="Times New Roman" w:cs="Times New Roman"/>
                  <w:color w:val="000000"/>
                  <w:sz w:val="24"/>
                  <w:szCs w:val="24"/>
                  <w:bdr w:val="none" w:sz="0" w:space="0" w:color="auto" w:frame="1"/>
                  <w:rPrChange w:id="83" w:author="Mohammad Nayeem Hasan" w:date="2023-07-03T02:04:00Z"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rPrChange>
                </w:rPr>
                <w:t xml:space="preserve">26.15 </w:t>
              </w:r>
              <w:r w:rsidRPr="007C2E3C">
                <w:rPr>
                  <w:rStyle w:val="gnd-iwgdh3b"/>
                  <w:rFonts w:ascii="Times New Roman" w:hAnsi="Times New Roman" w:cs="Times New Roman"/>
                  <w:color w:val="000000"/>
                  <w:sz w:val="24"/>
                  <w:szCs w:val="24"/>
                  <w:bdr w:val="none" w:sz="0" w:space="0" w:color="auto" w:frame="1"/>
                  <w:rPrChange w:id="84" w:author="Mohammad Nayeem Hasan" w:date="2023-07-03T02:04:00Z"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rPrChange>
                </w:rPr>
                <w:t>(</w:t>
              </w:r>
              <w:r w:rsidRPr="007C2E3C">
                <w:rPr>
                  <w:rStyle w:val="gnd-iwgdh3b"/>
                  <w:rFonts w:ascii="Times New Roman" w:hAnsi="Times New Roman" w:cs="Times New Roman"/>
                  <w:color w:val="000000"/>
                  <w:sz w:val="24"/>
                  <w:szCs w:val="24"/>
                  <w:bdr w:val="none" w:sz="0" w:space="0" w:color="auto" w:frame="1"/>
                  <w:rPrChange w:id="85" w:author="Mohammad Nayeem Hasan" w:date="2023-07-03T02:04:00Z"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rPrChange>
                </w:rPr>
                <w:t>15.15</w:t>
              </w:r>
              <w:r w:rsidRPr="007C2E3C">
                <w:rPr>
                  <w:rStyle w:val="gnd-iwgdh3b"/>
                  <w:rFonts w:ascii="Times New Roman" w:hAnsi="Times New Roman" w:cs="Times New Roman"/>
                  <w:color w:val="000000"/>
                  <w:sz w:val="24"/>
                  <w:szCs w:val="24"/>
                  <w:bdr w:val="none" w:sz="0" w:space="0" w:color="auto" w:frame="1"/>
                  <w:rPrChange w:id="86" w:author="Mohammad Nayeem Hasan" w:date="2023-07-03T02:04:00Z"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rPrChange>
                </w:rPr>
                <w:t>)</w:t>
              </w:r>
            </w:ins>
          </w:p>
        </w:tc>
        <w:tc>
          <w:tcPr>
            <w:tcW w:w="1870" w:type="dxa"/>
            <w:tcPrChange w:id="87" w:author="Mohammad Nayeem Hasan" w:date="2023-07-03T01:26:00Z">
              <w:tcPr>
                <w:tcW w:w="2338" w:type="dxa"/>
              </w:tcPr>
            </w:tcPrChange>
          </w:tcPr>
          <w:p w14:paraId="05B20C68" w14:textId="294A140C" w:rsidR="00304880" w:rsidRPr="007C2E3C" w:rsidRDefault="00664556" w:rsidP="002171C4">
            <w:pPr>
              <w:pStyle w:val="HTMLPreformatted"/>
              <w:shd w:val="clear" w:color="auto" w:fill="FFFFFF"/>
              <w:wordWrap w:val="0"/>
              <w:rPr>
                <w:ins w:id="88" w:author="Mohammad Nayeem Hasan" w:date="2023-07-03T01:18:00Z"/>
                <w:rFonts w:ascii="Times New Roman" w:hAnsi="Times New Roman" w:cs="Times New Roman"/>
                <w:color w:val="000000"/>
                <w:sz w:val="24"/>
                <w:szCs w:val="24"/>
                <w:rPrChange w:id="89" w:author="Mohammad Nayeem Hasan" w:date="2023-07-03T02:04:00Z">
                  <w:rPr>
                    <w:ins w:id="90" w:author="Mohammad Nayeem Hasan" w:date="2023-07-03T01:18:00Z"/>
                  </w:rPr>
                </w:rPrChange>
              </w:rPr>
              <w:pPrChange w:id="91" w:author="Mohammad Nayeem Hasan" w:date="2023-07-03T01:34:00Z">
                <w:pPr/>
              </w:pPrChange>
            </w:pPr>
            <w:ins w:id="92" w:author="Mohammad Nayeem Hasan" w:date="2023-07-03T01:59:00Z">
              <w:r w:rsidRPr="007C2E3C">
                <w:rPr>
                  <w:rStyle w:val="gnd-iwgdh3b"/>
                  <w:rFonts w:ascii="Times New Roman" w:hAnsi="Times New Roman" w:cs="Times New Roman"/>
                  <w:color w:val="000000"/>
                  <w:sz w:val="24"/>
                  <w:szCs w:val="24"/>
                  <w:bdr w:val="none" w:sz="0" w:space="0" w:color="auto" w:frame="1"/>
                  <w:rPrChange w:id="93" w:author="Mohammad Nayeem Hasan" w:date="2023-07-03T02:04:00Z"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rPrChange>
                </w:rPr>
                <w:t xml:space="preserve">27.47 </w:t>
              </w:r>
              <w:r w:rsidRPr="007C2E3C">
                <w:rPr>
                  <w:rStyle w:val="gnd-iwgdh3b"/>
                  <w:rFonts w:ascii="Times New Roman" w:hAnsi="Times New Roman" w:cs="Times New Roman"/>
                  <w:color w:val="000000"/>
                  <w:sz w:val="24"/>
                  <w:szCs w:val="24"/>
                  <w:bdr w:val="none" w:sz="0" w:space="0" w:color="auto" w:frame="1"/>
                  <w:rPrChange w:id="94" w:author="Mohammad Nayeem Hasan" w:date="2023-07-03T02:04:00Z"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rPrChange>
                </w:rPr>
                <w:t>(</w:t>
              </w:r>
              <w:r w:rsidRPr="007C2E3C">
                <w:rPr>
                  <w:rStyle w:val="gnd-iwgdh3b"/>
                  <w:rFonts w:ascii="Times New Roman" w:hAnsi="Times New Roman" w:cs="Times New Roman"/>
                  <w:color w:val="000000"/>
                  <w:sz w:val="24"/>
                  <w:szCs w:val="24"/>
                  <w:bdr w:val="none" w:sz="0" w:space="0" w:color="auto" w:frame="1"/>
                  <w:rPrChange w:id="95" w:author="Mohammad Nayeem Hasan" w:date="2023-07-03T02:04:00Z"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rPrChange>
                </w:rPr>
                <w:t>17.56</w:t>
              </w:r>
              <w:r w:rsidRPr="007C2E3C">
                <w:rPr>
                  <w:rStyle w:val="gnd-iwgdh3b"/>
                  <w:rFonts w:ascii="Times New Roman" w:hAnsi="Times New Roman" w:cs="Times New Roman"/>
                  <w:color w:val="000000"/>
                  <w:sz w:val="24"/>
                  <w:szCs w:val="24"/>
                  <w:bdr w:val="none" w:sz="0" w:space="0" w:color="auto" w:frame="1"/>
                  <w:rPrChange w:id="96" w:author="Mohammad Nayeem Hasan" w:date="2023-07-03T02:04:00Z"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rPrChange>
                </w:rPr>
                <w:t>)</w:t>
              </w:r>
            </w:ins>
          </w:p>
        </w:tc>
        <w:tc>
          <w:tcPr>
            <w:tcW w:w="1870" w:type="dxa"/>
            <w:tcPrChange w:id="97" w:author="Mohammad Nayeem Hasan" w:date="2023-07-03T01:26:00Z">
              <w:tcPr>
                <w:tcW w:w="2338" w:type="dxa"/>
                <w:gridSpan w:val="2"/>
              </w:tcPr>
            </w:tcPrChange>
          </w:tcPr>
          <w:p w14:paraId="532D7124" w14:textId="1FF519F2" w:rsidR="00304880" w:rsidRPr="007C2E3C" w:rsidRDefault="00664556" w:rsidP="00304880">
            <w:pPr>
              <w:pStyle w:val="HTMLPreformatted"/>
              <w:shd w:val="clear" w:color="auto" w:fill="FFFFFF"/>
              <w:wordWrap w:val="0"/>
              <w:rPr>
                <w:ins w:id="98" w:author="Mohammad Nayeem Hasan" w:date="2023-07-03T01:26:00Z"/>
                <w:rFonts w:ascii="Times New Roman" w:hAnsi="Times New Roman" w:cs="Times New Roman"/>
                <w:color w:val="000000"/>
                <w:sz w:val="24"/>
                <w:szCs w:val="24"/>
                <w:rPrChange w:id="99" w:author="Mohammad Nayeem Hasan" w:date="2023-07-03T02:04:00Z">
                  <w:rPr>
                    <w:ins w:id="100" w:author="Mohammad Nayeem Hasan" w:date="2023-07-03T01:26:00Z"/>
                  </w:rPr>
                </w:rPrChange>
              </w:rPr>
              <w:pPrChange w:id="101" w:author="Mohammad Nayeem Hasan" w:date="2023-07-03T01:27:00Z">
                <w:pPr/>
              </w:pPrChange>
            </w:pPr>
            <w:ins w:id="102" w:author="Mohammad Nayeem Hasan" w:date="2023-07-03T02:00:00Z">
              <w:r w:rsidRPr="007C2E3C">
                <w:rPr>
                  <w:rStyle w:val="gnd-iwgdh3b"/>
                  <w:rFonts w:ascii="Times New Roman" w:hAnsi="Times New Roman" w:cs="Times New Roman"/>
                  <w:color w:val="000000"/>
                  <w:sz w:val="24"/>
                  <w:szCs w:val="24"/>
                  <w:bdr w:val="none" w:sz="0" w:space="0" w:color="auto" w:frame="1"/>
                  <w:rPrChange w:id="103" w:author="Mohammad Nayeem Hasan" w:date="2023-07-03T02:04:00Z"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rPrChange>
                </w:rPr>
                <w:t xml:space="preserve">26.6 </w:t>
              </w:r>
              <w:r w:rsidRPr="007C2E3C">
                <w:rPr>
                  <w:rStyle w:val="gnd-iwgdh3b"/>
                  <w:rFonts w:ascii="Times New Roman" w:hAnsi="Times New Roman" w:cs="Times New Roman"/>
                  <w:color w:val="000000"/>
                  <w:sz w:val="24"/>
                  <w:szCs w:val="24"/>
                  <w:bdr w:val="none" w:sz="0" w:space="0" w:color="auto" w:frame="1"/>
                  <w:rPrChange w:id="104" w:author="Mohammad Nayeem Hasan" w:date="2023-07-03T02:04:00Z"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rPrChange>
                </w:rPr>
                <w:t>(</w:t>
              </w:r>
              <w:r w:rsidRPr="007C2E3C">
                <w:rPr>
                  <w:rStyle w:val="gnd-iwgdh3b"/>
                  <w:rFonts w:ascii="Times New Roman" w:hAnsi="Times New Roman" w:cs="Times New Roman"/>
                  <w:color w:val="000000"/>
                  <w:sz w:val="24"/>
                  <w:szCs w:val="24"/>
                  <w:bdr w:val="none" w:sz="0" w:space="0" w:color="auto" w:frame="1"/>
                  <w:rPrChange w:id="105" w:author="Mohammad Nayeem Hasan" w:date="2023-07-03T02:04:00Z"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rPrChange>
                </w:rPr>
                <w:t>16.01</w:t>
              </w:r>
              <w:r w:rsidRPr="007C2E3C">
                <w:rPr>
                  <w:rStyle w:val="gnd-iwgdh3b"/>
                  <w:rFonts w:ascii="Times New Roman" w:hAnsi="Times New Roman" w:cs="Times New Roman"/>
                  <w:color w:val="000000"/>
                  <w:sz w:val="24"/>
                  <w:szCs w:val="24"/>
                  <w:bdr w:val="none" w:sz="0" w:space="0" w:color="auto" w:frame="1"/>
                  <w:rPrChange w:id="106" w:author="Mohammad Nayeem Hasan" w:date="2023-07-03T02:04:00Z"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rPrChange>
                </w:rPr>
                <w:t>)</w:t>
              </w:r>
            </w:ins>
          </w:p>
        </w:tc>
        <w:tc>
          <w:tcPr>
            <w:tcW w:w="1870" w:type="dxa"/>
            <w:tcPrChange w:id="107" w:author="Mohammad Nayeem Hasan" w:date="2023-07-03T01:26:00Z">
              <w:tcPr>
                <w:tcW w:w="2338" w:type="dxa"/>
              </w:tcPr>
            </w:tcPrChange>
          </w:tcPr>
          <w:p w14:paraId="0FBB97BA" w14:textId="0CF528D4" w:rsidR="00304880" w:rsidRPr="007C2E3C" w:rsidRDefault="00664556" w:rsidP="00603BD3">
            <w:pPr>
              <w:pStyle w:val="HTMLPreformatted"/>
              <w:shd w:val="clear" w:color="auto" w:fill="FFFFFF"/>
              <w:wordWrap w:val="0"/>
              <w:rPr>
                <w:ins w:id="108" w:author="Mohammad Nayeem Hasan" w:date="2023-07-03T01:18:00Z"/>
                <w:rFonts w:ascii="Times New Roman" w:hAnsi="Times New Roman" w:cs="Times New Roman"/>
                <w:color w:val="000000"/>
                <w:sz w:val="24"/>
                <w:szCs w:val="24"/>
                <w:rPrChange w:id="109" w:author="Mohammad Nayeem Hasan" w:date="2023-07-03T02:04:00Z">
                  <w:rPr>
                    <w:ins w:id="110" w:author="Mohammad Nayeem Hasan" w:date="2023-07-03T01:18:00Z"/>
                  </w:rPr>
                </w:rPrChange>
              </w:rPr>
              <w:pPrChange w:id="111" w:author="Mohammad Nayeem Hasan" w:date="2023-07-03T01:35:00Z">
                <w:pPr/>
              </w:pPrChange>
            </w:pPr>
            <w:ins w:id="112" w:author="Mohammad Nayeem Hasan" w:date="2023-07-03T02:00:00Z">
              <w:r w:rsidRPr="007C2E3C">
                <w:rPr>
                  <w:rStyle w:val="gnd-iwgdh3b"/>
                  <w:rFonts w:ascii="Times New Roman" w:hAnsi="Times New Roman" w:cs="Times New Roman"/>
                  <w:color w:val="000000"/>
                  <w:sz w:val="24"/>
                  <w:szCs w:val="24"/>
                  <w:bdr w:val="none" w:sz="0" w:space="0" w:color="auto" w:frame="1"/>
                  <w:rPrChange w:id="113" w:author="Mohammad Nayeem Hasan" w:date="2023-07-03T02:04:00Z"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rPrChange>
                </w:rPr>
                <w:t>0.049</w:t>
              </w:r>
            </w:ins>
          </w:p>
        </w:tc>
      </w:tr>
      <w:tr w:rsidR="00304880" w:rsidRPr="007C2E3C" w14:paraId="65497C2C" w14:textId="77777777" w:rsidTr="00304880">
        <w:tblPrEx>
          <w:tblW w:w="0" w:type="auto"/>
          <w:tblPrExChange w:id="114" w:author="Mohammad Nayeem Hasan" w:date="2023-07-03T01:26:00Z">
            <w:tblPrEx>
              <w:tblW w:w="0" w:type="auto"/>
            </w:tblPrEx>
          </w:tblPrExChange>
        </w:tblPrEx>
        <w:trPr>
          <w:ins w:id="115" w:author="Mohammad Nayeem Hasan" w:date="2023-07-03T01:18:00Z"/>
        </w:trPr>
        <w:tc>
          <w:tcPr>
            <w:tcW w:w="1870" w:type="dxa"/>
            <w:tcPrChange w:id="116" w:author="Mohammad Nayeem Hasan" w:date="2023-07-03T01:26:00Z">
              <w:tcPr>
                <w:tcW w:w="2336" w:type="dxa"/>
                <w:gridSpan w:val="2"/>
              </w:tcPr>
            </w:tcPrChange>
          </w:tcPr>
          <w:p w14:paraId="0353B227" w14:textId="3F224652" w:rsidR="00304880" w:rsidRPr="007C2E3C" w:rsidRDefault="008E6D92">
            <w:pPr>
              <w:rPr>
                <w:ins w:id="117" w:author="Mohammad Nayeem Hasan" w:date="2023-07-03T01:18:00Z"/>
                <w:rFonts w:ascii="Times New Roman" w:hAnsi="Times New Roman" w:cs="Times New Roman"/>
                <w:b/>
                <w:bCs/>
                <w:sz w:val="24"/>
                <w:szCs w:val="24"/>
                <w:rPrChange w:id="118" w:author="Mohammad Nayeem Hasan" w:date="2023-07-03T02:04:00Z">
                  <w:rPr>
                    <w:ins w:id="119" w:author="Mohammad Nayeem Hasan" w:date="2023-07-03T01:18:00Z"/>
                  </w:rPr>
                </w:rPrChange>
              </w:rPr>
            </w:pPr>
            <w:ins w:id="120" w:author="Mohammad Nayeem Hasan" w:date="2023-07-03T01:36:00Z">
              <w:r w:rsidRPr="007C2E3C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rPrChange w:id="121" w:author="Mohammad Nayeem Hasan" w:date="2023-07-03T02:04:00Z">
                    <w:rPr/>
                  </w:rPrChange>
                </w:rPr>
                <w:t>Age group</w:t>
              </w:r>
            </w:ins>
          </w:p>
        </w:tc>
        <w:tc>
          <w:tcPr>
            <w:tcW w:w="1870" w:type="dxa"/>
            <w:tcPrChange w:id="122" w:author="Mohammad Nayeem Hasan" w:date="2023-07-03T01:26:00Z">
              <w:tcPr>
                <w:tcW w:w="2338" w:type="dxa"/>
              </w:tcPr>
            </w:tcPrChange>
          </w:tcPr>
          <w:p w14:paraId="3CE62FA6" w14:textId="77777777" w:rsidR="00304880" w:rsidRPr="007C2E3C" w:rsidRDefault="00304880">
            <w:pPr>
              <w:rPr>
                <w:ins w:id="123" w:author="Mohammad Nayeem Hasan" w:date="2023-07-03T01:18:00Z"/>
                <w:rFonts w:ascii="Times New Roman" w:hAnsi="Times New Roman" w:cs="Times New Roman"/>
                <w:sz w:val="24"/>
                <w:szCs w:val="24"/>
                <w:rPrChange w:id="124" w:author="Mohammad Nayeem Hasan" w:date="2023-07-03T02:04:00Z">
                  <w:rPr>
                    <w:ins w:id="125" w:author="Mohammad Nayeem Hasan" w:date="2023-07-03T01:18:00Z"/>
                  </w:rPr>
                </w:rPrChange>
              </w:rPr>
            </w:pPr>
          </w:p>
        </w:tc>
        <w:tc>
          <w:tcPr>
            <w:tcW w:w="1870" w:type="dxa"/>
            <w:tcPrChange w:id="126" w:author="Mohammad Nayeem Hasan" w:date="2023-07-03T01:26:00Z">
              <w:tcPr>
                <w:tcW w:w="2338" w:type="dxa"/>
              </w:tcPr>
            </w:tcPrChange>
          </w:tcPr>
          <w:p w14:paraId="064DCCFD" w14:textId="77777777" w:rsidR="00304880" w:rsidRPr="007C2E3C" w:rsidRDefault="00304880">
            <w:pPr>
              <w:rPr>
                <w:ins w:id="127" w:author="Mohammad Nayeem Hasan" w:date="2023-07-03T01:18:00Z"/>
                <w:rFonts w:ascii="Times New Roman" w:hAnsi="Times New Roman" w:cs="Times New Roman"/>
                <w:sz w:val="24"/>
                <w:szCs w:val="24"/>
                <w:rPrChange w:id="128" w:author="Mohammad Nayeem Hasan" w:date="2023-07-03T02:04:00Z">
                  <w:rPr>
                    <w:ins w:id="129" w:author="Mohammad Nayeem Hasan" w:date="2023-07-03T01:18:00Z"/>
                  </w:rPr>
                </w:rPrChange>
              </w:rPr>
            </w:pPr>
          </w:p>
        </w:tc>
        <w:tc>
          <w:tcPr>
            <w:tcW w:w="1870" w:type="dxa"/>
            <w:tcPrChange w:id="130" w:author="Mohammad Nayeem Hasan" w:date="2023-07-03T01:26:00Z">
              <w:tcPr>
                <w:tcW w:w="2338" w:type="dxa"/>
                <w:gridSpan w:val="2"/>
              </w:tcPr>
            </w:tcPrChange>
          </w:tcPr>
          <w:p w14:paraId="50DA1FA3" w14:textId="77777777" w:rsidR="00304880" w:rsidRPr="007C2E3C" w:rsidRDefault="00304880">
            <w:pPr>
              <w:rPr>
                <w:ins w:id="131" w:author="Mohammad Nayeem Hasan" w:date="2023-07-03T01:26:00Z"/>
                <w:rFonts w:ascii="Times New Roman" w:hAnsi="Times New Roman" w:cs="Times New Roman"/>
                <w:sz w:val="24"/>
                <w:szCs w:val="24"/>
                <w:rPrChange w:id="132" w:author="Mohammad Nayeem Hasan" w:date="2023-07-03T02:04:00Z">
                  <w:rPr>
                    <w:ins w:id="133" w:author="Mohammad Nayeem Hasan" w:date="2023-07-03T01:26:00Z"/>
                  </w:rPr>
                </w:rPrChange>
              </w:rPr>
            </w:pPr>
          </w:p>
        </w:tc>
        <w:tc>
          <w:tcPr>
            <w:tcW w:w="1870" w:type="dxa"/>
            <w:tcPrChange w:id="134" w:author="Mohammad Nayeem Hasan" w:date="2023-07-03T01:26:00Z">
              <w:tcPr>
                <w:tcW w:w="2338" w:type="dxa"/>
              </w:tcPr>
            </w:tcPrChange>
          </w:tcPr>
          <w:p w14:paraId="65BED6F6" w14:textId="115A50CA" w:rsidR="00304880" w:rsidRPr="007C2E3C" w:rsidRDefault="00304880">
            <w:pPr>
              <w:rPr>
                <w:ins w:id="135" w:author="Mohammad Nayeem Hasan" w:date="2023-07-03T01:18:00Z"/>
                <w:rFonts w:ascii="Times New Roman" w:hAnsi="Times New Roman" w:cs="Times New Roman"/>
                <w:sz w:val="24"/>
                <w:szCs w:val="24"/>
                <w:rPrChange w:id="136" w:author="Mohammad Nayeem Hasan" w:date="2023-07-03T02:04:00Z">
                  <w:rPr>
                    <w:ins w:id="137" w:author="Mohammad Nayeem Hasan" w:date="2023-07-03T01:18:00Z"/>
                  </w:rPr>
                </w:rPrChange>
              </w:rPr>
            </w:pPr>
          </w:p>
        </w:tc>
      </w:tr>
      <w:tr w:rsidR="00304880" w:rsidRPr="007C2E3C" w14:paraId="01038F4A" w14:textId="77777777" w:rsidTr="00304880">
        <w:tblPrEx>
          <w:tblW w:w="0" w:type="auto"/>
          <w:tblPrExChange w:id="138" w:author="Mohammad Nayeem Hasan" w:date="2023-07-03T01:26:00Z">
            <w:tblPrEx>
              <w:tblW w:w="0" w:type="auto"/>
            </w:tblPrEx>
          </w:tblPrExChange>
        </w:tblPrEx>
        <w:trPr>
          <w:ins w:id="139" w:author="Mohammad Nayeem Hasan" w:date="2023-07-03T01:18:00Z"/>
        </w:trPr>
        <w:tc>
          <w:tcPr>
            <w:tcW w:w="1870" w:type="dxa"/>
            <w:tcPrChange w:id="140" w:author="Mohammad Nayeem Hasan" w:date="2023-07-03T01:26:00Z">
              <w:tcPr>
                <w:tcW w:w="2336" w:type="dxa"/>
                <w:gridSpan w:val="2"/>
              </w:tcPr>
            </w:tcPrChange>
          </w:tcPr>
          <w:p w14:paraId="4F2D97E6" w14:textId="219BD006" w:rsidR="00304880" w:rsidRPr="007C2E3C" w:rsidRDefault="008E6D92">
            <w:pPr>
              <w:rPr>
                <w:ins w:id="141" w:author="Mohammad Nayeem Hasan" w:date="2023-07-03T01:18:00Z"/>
                <w:rFonts w:ascii="Times New Roman" w:hAnsi="Times New Roman" w:cs="Times New Roman"/>
                <w:sz w:val="24"/>
                <w:szCs w:val="24"/>
                <w:rPrChange w:id="142" w:author="Mohammad Nayeem Hasan" w:date="2023-07-03T02:04:00Z">
                  <w:rPr>
                    <w:ins w:id="143" w:author="Mohammad Nayeem Hasan" w:date="2023-07-03T01:18:00Z"/>
                  </w:rPr>
                </w:rPrChange>
              </w:rPr>
            </w:pPr>
            <w:ins w:id="144" w:author="Mohammad Nayeem Hasan" w:date="2023-07-03T01:36:00Z">
              <w:r w:rsidRPr="007C2E3C">
                <w:rPr>
                  <w:rFonts w:ascii="Times New Roman" w:hAnsi="Times New Roman" w:cs="Times New Roman"/>
                  <w:sz w:val="24"/>
                  <w:szCs w:val="24"/>
                  <w:rPrChange w:id="145" w:author="Mohammad Nayeem Hasan" w:date="2023-07-03T02:04:00Z">
                    <w:rPr/>
                  </w:rPrChange>
                </w:rPr>
                <w:t>25 years or older</w:t>
              </w:r>
            </w:ins>
          </w:p>
        </w:tc>
        <w:tc>
          <w:tcPr>
            <w:tcW w:w="1870" w:type="dxa"/>
            <w:tcPrChange w:id="146" w:author="Mohammad Nayeem Hasan" w:date="2023-07-03T01:26:00Z">
              <w:tcPr>
                <w:tcW w:w="2338" w:type="dxa"/>
              </w:tcPr>
            </w:tcPrChange>
          </w:tcPr>
          <w:p w14:paraId="23292C52" w14:textId="4CBE6A94" w:rsidR="00304880" w:rsidRPr="007C2E3C" w:rsidRDefault="00221FC3" w:rsidP="00221FC3">
            <w:pPr>
              <w:pStyle w:val="HTMLPreformatted"/>
              <w:shd w:val="clear" w:color="auto" w:fill="FFFFFF"/>
              <w:wordWrap w:val="0"/>
              <w:rPr>
                <w:ins w:id="147" w:author="Mohammad Nayeem Hasan" w:date="2023-07-03T01:18:00Z"/>
                <w:rFonts w:ascii="Times New Roman" w:hAnsi="Times New Roman" w:cs="Times New Roman"/>
                <w:color w:val="000000"/>
                <w:sz w:val="24"/>
                <w:szCs w:val="24"/>
                <w:rPrChange w:id="148" w:author="Mohammad Nayeem Hasan" w:date="2023-07-03T02:04:00Z">
                  <w:rPr>
                    <w:ins w:id="149" w:author="Mohammad Nayeem Hasan" w:date="2023-07-03T01:18:00Z"/>
                  </w:rPr>
                </w:rPrChange>
              </w:rPr>
              <w:pPrChange w:id="150" w:author="Mohammad Nayeem Hasan" w:date="2023-07-03T02:00:00Z">
                <w:pPr/>
              </w:pPrChange>
            </w:pPr>
            <w:ins w:id="151" w:author="Mohammad Nayeem Hasan" w:date="2023-07-03T02:00:00Z">
              <w:r w:rsidRPr="007C2E3C">
                <w:rPr>
                  <w:rStyle w:val="gnd-iwgdh3b"/>
                  <w:rFonts w:ascii="Times New Roman" w:hAnsi="Times New Roman" w:cs="Times New Roman"/>
                  <w:color w:val="000000"/>
                  <w:sz w:val="24"/>
                  <w:szCs w:val="24"/>
                  <w:bdr w:val="none" w:sz="0" w:space="0" w:color="auto" w:frame="1"/>
                  <w:rPrChange w:id="152" w:author="Mohammad Nayeem Hasan" w:date="2023-07-03T02:04:00Z"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rPrChange>
                </w:rPr>
                <w:t>951</w:t>
              </w:r>
            </w:ins>
            <w:ins w:id="153" w:author="Mohammad Nayeem Hasan" w:date="2023-07-03T01:37:00Z">
              <w:r w:rsidR="00483B28" w:rsidRPr="007C2E3C">
                <w:rPr>
                  <w:rFonts w:ascii="Times New Roman" w:hAnsi="Times New Roman" w:cs="Times New Roman"/>
                  <w:sz w:val="24"/>
                  <w:szCs w:val="24"/>
                  <w:rPrChange w:id="154" w:author="Mohammad Nayeem Hasan" w:date="2023-07-03T02:04:00Z">
                    <w:rPr/>
                  </w:rPrChange>
                </w:rPr>
                <w:t xml:space="preserve"> (</w:t>
              </w:r>
            </w:ins>
            <w:ins w:id="155" w:author="Mohammad Nayeem Hasan" w:date="2023-07-03T01:44:00Z">
              <w:r w:rsidR="007A7DE2" w:rsidRPr="007C2E3C">
                <w:rPr>
                  <w:rFonts w:ascii="Times New Roman" w:hAnsi="Times New Roman" w:cs="Times New Roman"/>
                  <w:sz w:val="24"/>
                  <w:szCs w:val="24"/>
                  <w:rPrChange w:id="156" w:author="Mohammad Nayeem Hasan" w:date="2023-07-03T02:04:00Z">
                    <w:rPr/>
                  </w:rPrChange>
                </w:rPr>
                <w:t>6</w:t>
              </w:r>
            </w:ins>
            <w:ins w:id="157" w:author="Mohammad Nayeem Hasan" w:date="2023-07-03T02:01:00Z">
              <w:r w:rsidRPr="007C2E3C">
                <w:rPr>
                  <w:rFonts w:ascii="Times New Roman" w:hAnsi="Times New Roman" w:cs="Times New Roman"/>
                  <w:sz w:val="24"/>
                  <w:szCs w:val="24"/>
                  <w:rPrChange w:id="158" w:author="Mohammad Nayeem Hasan" w:date="2023-07-03T02:04:00Z">
                    <w:rPr/>
                  </w:rPrChange>
                </w:rPr>
                <w:t>5.77</w:t>
              </w:r>
            </w:ins>
            <w:ins w:id="159" w:author="Mohammad Nayeem Hasan" w:date="2023-07-03T01:38:00Z">
              <w:r w:rsidR="00483B28" w:rsidRPr="007C2E3C">
                <w:rPr>
                  <w:rFonts w:ascii="Times New Roman" w:hAnsi="Times New Roman" w:cs="Times New Roman"/>
                  <w:sz w:val="24"/>
                  <w:szCs w:val="24"/>
                  <w:rPrChange w:id="160" w:author="Mohammad Nayeem Hasan" w:date="2023-07-03T02:04:00Z">
                    <w:rPr/>
                  </w:rPrChange>
                </w:rPr>
                <w:t>)</w:t>
              </w:r>
            </w:ins>
          </w:p>
        </w:tc>
        <w:tc>
          <w:tcPr>
            <w:tcW w:w="1870" w:type="dxa"/>
            <w:tcPrChange w:id="161" w:author="Mohammad Nayeem Hasan" w:date="2023-07-03T01:26:00Z">
              <w:tcPr>
                <w:tcW w:w="2338" w:type="dxa"/>
              </w:tcPr>
            </w:tcPrChange>
          </w:tcPr>
          <w:p w14:paraId="17F0ABF5" w14:textId="0CE64A30" w:rsidR="00304880" w:rsidRPr="007C2E3C" w:rsidRDefault="00221FC3" w:rsidP="00221FC3">
            <w:pPr>
              <w:pStyle w:val="HTMLPreformatted"/>
              <w:shd w:val="clear" w:color="auto" w:fill="FFFFFF"/>
              <w:wordWrap w:val="0"/>
              <w:rPr>
                <w:ins w:id="162" w:author="Mohammad Nayeem Hasan" w:date="2023-07-03T01:18:00Z"/>
                <w:rFonts w:ascii="Times New Roman" w:hAnsi="Times New Roman" w:cs="Times New Roman"/>
                <w:color w:val="000000"/>
                <w:sz w:val="24"/>
                <w:szCs w:val="24"/>
                <w:rPrChange w:id="163" w:author="Mohammad Nayeem Hasan" w:date="2023-07-03T02:04:00Z">
                  <w:rPr>
                    <w:ins w:id="164" w:author="Mohammad Nayeem Hasan" w:date="2023-07-03T01:18:00Z"/>
                  </w:rPr>
                </w:rPrChange>
              </w:rPr>
              <w:pPrChange w:id="165" w:author="Mohammad Nayeem Hasan" w:date="2023-07-03T02:00:00Z">
                <w:pPr/>
              </w:pPrChange>
            </w:pPr>
            <w:ins w:id="166" w:author="Mohammad Nayeem Hasan" w:date="2023-07-03T02:00:00Z">
              <w:r w:rsidRPr="007C2E3C">
                <w:rPr>
                  <w:rStyle w:val="gnd-iwgdh3b"/>
                  <w:rFonts w:ascii="Times New Roman" w:hAnsi="Times New Roman" w:cs="Times New Roman"/>
                  <w:color w:val="000000"/>
                  <w:sz w:val="24"/>
                  <w:szCs w:val="24"/>
                  <w:bdr w:val="none" w:sz="0" w:space="0" w:color="auto" w:frame="1"/>
                  <w:rPrChange w:id="167" w:author="Mohammad Nayeem Hasan" w:date="2023-07-03T02:04:00Z"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rPrChange>
                </w:rPr>
                <w:t>495</w:t>
              </w:r>
            </w:ins>
            <w:ins w:id="168" w:author="Mohammad Nayeem Hasan" w:date="2023-07-03T01:38:00Z">
              <w:r w:rsidR="00483B28" w:rsidRPr="007C2E3C">
                <w:rPr>
                  <w:rFonts w:ascii="Times New Roman" w:hAnsi="Times New Roman" w:cs="Times New Roman"/>
                  <w:sz w:val="24"/>
                  <w:szCs w:val="24"/>
                  <w:rPrChange w:id="169" w:author="Mohammad Nayeem Hasan" w:date="2023-07-03T02:04:00Z">
                    <w:rPr/>
                  </w:rPrChange>
                </w:rPr>
                <w:t>(</w:t>
              </w:r>
            </w:ins>
            <w:ins w:id="170" w:author="Mohammad Nayeem Hasan" w:date="2023-07-03T02:01:00Z">
              <w:r w:rsidRPr="007C2E3C">
                <w:rPr>
                  <w:rFonts w:ascii="Times New Roman" w:hAnsi="Times New Roman" w:cs="Times New Roman"/>
                  <w:sz w:val="24"/>
                  <w:szCs w:val="24"/>
                  <w:rPrChange w:id="171" w:author="Mohammad Nayeem Hasan" w:date="2023-07-03T02:04:00Z">
                    <w:rPr/>
                  </w:rPrChange>
                </w:rPr>
                <w:t>34.23</w:t>
              </w:r>
            </w:ins>
            <w:ins w:id="172" w:author="Mohammad Nayeem Hasan" w:date="2023-07-03T01:38:00Z">
              <w:r w:rsidR="00483B28" w:rsidRPr="007C2E3C">
                <w:rPr>
                  <w:rFonts w:ascii="Times New Roman" w:hAnsi="Times New Roman" w:cs="Times New Roman"/>
                  <w:sz w:val="24"/>
                  <w:szCs w:val="24"/>
                  <w:rPrChange w:id="173" w:author="Mohammad Nayeem Hasan" w:date="2023-07-03T02:04:00Z">
                    <w:rPr/>
                  </w:rPrChange>
                </w:rPr>
                <w:t>)</w:t>
              </w:r>
            </w:ins>
          </w:p>
        </w:tc>
        <w:tc>
          <w:tcPr>
            <w:tcW w:w="1870" w:type="dxa"/>
            <w:tcPrChange w:id="174" w:author="Mohammad Nayeem Hasan" w:date="2023-07-03T01:26:00Z">
              <w:tcPr>
                <w:tcW w:w="2338" w:type="dxa"/>
                <w:gridSpan w:val="2"/>
              </w:tcPr>
            </w:tcPrChange>
          </w:tcPr>
          <w:p w14:paraId="2551AC5F" w14:textId="1B934746" w:rsidR="00304880" w:rsidRPr="007C2E3C" w:rsidRDefault="00FE139E" w:rsidP="00FE139E">
            <w:pPr>
              <w:pStyle w:val="HTMLPreformatted"/>
              <w:shd w:val="clear" w:color="auto" w:fill="FFFFFF"/>
              <w:wordWrap w:val="0"/>
              <w:rPr>
                <w:ins w:id="175" w:author="Mohammad Nayeem Hasan" w:date="2023-07-03T01:26:00Z"/>
                <w:rFonts w:ascii="Times New Roman" w:hAnsi="Times New Roman" w:cs="Times New Roman"/>
                <w:color w:val="000000"/>
                <w:sz w:val="24"/>
                <w:szCs w:val="24"/>
                <w:rPrChange w:id="176" w:author="Mohammad Nayeem Hasan" w:date="2023-07-03T02:04:00Z">
                  <w:rPr>
                    <w:ins w:id="177" w:author="Mohammad Nayeem Hasan" w:date="2023-07-03T01:26:00Z"/>
                  </w:rPr>
                </w:rPrChange>
              </w:rPr>
              <w:pPrChange w:id="178" w:author="Mohammad Nayeem Hasan" w:date="2023-07-03T02:02:00Z">
                <w:pPr/>
              </w:pPrChange>
            </w:pPr>
            <w:ins w:id="179" w:author="Mohammad Nayeem Hasan" w:date="2023-07-03T02:02:00Z">
              <w:r w:rsidRPr="007C2E3C">
                <w:rPr>
                  <w:rStyle w:val="gnd-iwgdh3b"/>
                  <w:rFonts w:ascii="Times New Roman" w:hAnsi="Times New Roman" w:cs="Times New Roman"/>
                  <w:color w:val="000000"/>
                  <w:sz w:val="24"/>
                  <w:szCs w:val="24"/>
                  <w:bdr w:val="none" w:sz="0" w:space="0" w:color="auto" w:frame="1"/>
                  <w:rPrChange w:id="180" w:author="Mohammad Nayeem Hasan" w:date="2023-07-03T02:04:00Z"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rPrChange>
                </w:rPr>
                <w:t>1446</w:t>
              </w:r>
            </w:ins>
            <w:ins w:id="181" w:author="Mohammad Nayeem Hasan" w:date="2023-07-03T01:38:00Z">
              <w:r w:rsidR="00483B28" w:rsidRPr="007C2E3C">
                <w:rPr>
                  <w:rFonts w:ascii="Times New Roman" w:hAnsi="Times New Roman" w:cs="Times New Roman"/>
                  <w:sz w:val="24"/>
                  <w:szCs w:val="24"/>
                  <w:rPrChange w:id="182" w:author="Mohammad Nayeem Hasan" w:date="2023-07-03T02:04:00Z">
                    <w:rPr/>
                  </w:rPrChange>
                </w:rPr>
                <w:t>(</w:t>
              </w:r>
            </w:ins>
            <w:ins w:id="183" w:author="Mohammad Nayeem Hasan" w:date="2023-07-03T02:02:00Z">
              <w:r w:rsidRPr="007C2E3C">
                <w:rPr>
                  <w:rStyle w:val="gnd-iwgdh3b"/>
                  <w:rFonts w:ascii="Times New Roman" w:hAnsi="Times New Roman" w:cs="Times New Roman"/>
                  <w:color w:val="000000"/>
                  <w:sz w:val="24"/>
                  <w:szCs w:val="24"/>
                  <w:bdr w:val="none" w:sz="0" w:space="0" w:color="auto" w:frame="1"/>
                  <w:rPrChange w:id="184" w:author="Mohammad Nayeem Hasan" w:date="2023-07-03T02:04:00Z"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rPrChange>
                </w:rPr>
                <w:t>51.1</w:t>
              </w:r>
              <w:r w:rsidRPr="007C2E3C">
                <w:rPr>
                  <w:rStyle w:val="gnd-iwgdh3b"/>
                  <w:rFonts w:ascii="Times New Roman" w:hAnsi="Times New Roman" w:cs="Times New Roman"/>
                  <w:color w:val="000000"/>
                  <w:sz w:val="24"/>
                  <w:szCs w:val="24"/>
                  <w:bdr w:val="none" w:sz="0" w:space="0" w:color="auto" w:frame="1"/>
                  <w:rPrChange w:id="185" w:author="Mohammad Nayeem Hasan" w:date="2023-07-03T02:04:00Z"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rPrChange>
                </w:rPr>
                <w:t>7</w:t>
              </w:r>
            </w:ins>
            <w:ins w:id="186" w:author="Mohammad Nayeem Hasan" w:date="2023-07-03T01:38:00Z">
              <w:r w:rsidR="00483B28" w:rsidRPr="007C2E3C">
                <w:rPr>
                  <w:rFonts w:ascii="Times New Roman" w:hAnsi="Times New Roman" w:cs="Times New Roman"/>
                  <w:sz w:val="24"/>
                  <w:szCs w:val="24"/>
                  <w:rPrChange w:id="187" w:author="Mohammad Nayeem Hasan" w:date="2023-07-03T02:04:00Z">
                    <w:rPr/>
                  </w:rPrChange>
                </w:rPr>
                <w:t>)</w:t>
              </w:r>
            </w:ins>
          </w:p>
        </w:tc>
        <w:tc>
          <w:tcPr>
            <w:tcW w:w="1870" w:type="dxa"/>
            <w:tcPrChange w:id="188" w:author="Mohammad Nayeem Hasan" w:date="2023-07-03T01:26:00Z">
              <w:tcPr>
                <w:tcW w:w="2338" w:type="dxa"/>
              </w:tcPr>
            </w:tcPrChange>
          </w:tcPr>
          <w:p w14:paraId="7D96107D" w14:textId="05C1AF9B" w:rsidR="00304880" w:rsidRPr="007C2E3C" w:rsidRDefault="00FE139E" w:rsidP="00FE139E">
            <w:pPr>
              <w:pStyle w:val="HTMLPreformatted"/>
              <w:shd w:val="clear" w:color="auto" w:fill="FFFFFF"/>
              <w:wordWrap w:val="0"/>
              <w:rPr>
                <w:ins w:id="189" w:author="Mohammad Nayeem Hasan" w:date="2023-07-03T01:18:00Z"/>
                <w:rFonts w:ascii="Times New Roman" w:hAnsi="Times New Roman" w:cs="Times New Roman"/>
                <w:color w:val="000000"/>
                <w:sz w:val="24"/>
                <w:szCs w:val="24"/>
                <w:rPrChange w:id="190" w:author="Mohammad Nayeem Hasan" w:date="2023-07-03T02:04:00Z">
                  <w:rPr>
                    <w:ins w:id="191" w:author="Mohammad Nayeem Hasan" w:date="2023-07-03T01:18:00Z"/>
                  </w:rPr>
                </w:rPrChange>
              </w:rPr>
              <w:pPrChange w:id="192" w:author="Mohammad Nayeem Hasan" w:date="2023-07-03T02:01:00Z">
                <w:pPr/>
              </w:pPrChange>
            </w:pPr>
            <w:ins w:id="193" w:author="Mohammad Nayeem Hasan" w:date="2023-07-03T02:01:00Z">
              <w:r w:rsidRPr="007C2E3C">
                <w:rPr>
                  <w:rStyle w:val="gnd-iwgdh3b"/>
                  <w:rFonts w:ascii="Times New Roman" w:hAnsi="Times New Roman" w:cs="Times New Roman"/>
                  <w:color w:val="000000"/>
                  <w:sz w:val="24"/>
                  <w:szCs w:val="24"/>
                  <w:bdr w:val="none" w:sz="0" w:space="0" w:color="auto" w:frame="1"/>
                  <w:rPrChange w:id="194" w:author="Mohammad Nayeem Hasan" w:date="2023-07-03T02:04:00Z"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rPrChange>
                </w:rPr>
                <w:t>0.55</w:t>
              </w:r>
              <w:r w:rsidRPr="007C2E3C">
                <w:rPr>
                  <w:rStyle w:val="gnd-iwgdh3b"/>
                  <w:rFonts w:ascii="Times New Roman" w:hAnsi="Times New Roman" w:cs="Times New Roman"/>
                  <w:color w:val="000000"/>
                  <w:sz w:val="24"/>
                  <w:szCs w:val="24"/>
                  <w:bdr w:val="none" w:sz="0" w:space="0" w:color="auto" w:frame="1"/>
                  <w:rPrChange w:id="195" w:author="Mohammad Nayeem Hasan" w:date="2023-07-03T02:04:00Z"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rPrChange>
                </w:rPr>
                <w:t>7</w:t>
              </w:r>
            </w:ins>
          </w:p>
        </w:tc>
      </w:tr>
      <w:tr w:rsidR="00304880" w:rsidRPr="007C2E3C" w14:paraId="2207D31A" w14:textId="77777777" w:rsidTr="00304880">
        <w:tblPrEx>
          <w:tblW w:w="0" w:type="auto"/>
          <w:tblPrExChange w:id="196" w:author="Mohammad Nayeem Hasan" w:date="2023-07-03T01:26:00Z">
            <w:tblPrEx>
              <w:tblW w:w="0" w:type="auto"/>
            </w:tblPrEx>
          </w:tblPrExChange>
        </w:tblPrEx>
        <w:trPr>
          <w:ins w:id="197" w:author="Mohammad Nayeem Hasan" w:date="2023-07-03T01:18:00Z"/>
        </w:trPr>
        <w:tc>
          <w:tcPr>
            <w:tcW w:w="1870" w:type="dxa"/>
            <w:tcPrChange w:id="198" w:author="Mohammad Nayeem Hasan" w:date="2023-07-03T01:26:00Z">
              <w:tcPr>
                <w:tcW w:w="2336" w:type="dxa"/>
                <w:gridSpan w:val="2"/>
              </w:tcPr>
            </w:tcPrChange>
          </w:tcPr>
          <w:p w14:paraId="009CB160" w14:textId="2D1D591F" w:rsidR="00304880" w:rsidRPr="007C2E3C" w:rsidRDefault="008E6D92">
            <w:pPr>
              <w:rPr>
                <w:ins w:id="199" w:author="Mohammad Nayeem Hasan" w:date="2023-07-03T01:18:00Z"/>
                <w:rFonts w:ascii="Times New Roman" w:hAnsi="Times New Roman" w:cs="Times New Roman"/>
                <w:sz w:val="24"/>
                <w:szCs w:val="24"/>
                <w:rPrChange w:id="200" w:author="Mohammad Nayeem Hasan" w:date="2023-07-03T02:04:00Z">
                  <w:rPr>
                    <w:ins w:id="201" w:author="Mohammad Nayeem Hasan" w:date="2023-07-03T01:18:00Z"/>
                  </w:rPr>
                </w:rPrChange>
              </w:rPr>
            </w:pPr>
            <w:ins w:id="202" w:author="Mohammad Nayeem Hasan" w:date="2023-07-03T01:36:00Z">
              <w:r w:rsidRPr="007C2E3C">
                <w:rPr>
                  <w:rFonts w:ascii="Times New Roman" w:hAnsi="Times New Roman" w:cs="Times New Roman"/>
                  <w:sz w:val="24"/>
                  <w:szCs w:val="24"/>
                  <w:rPrChange w:id="203" w:author="Mohammad Nayeem Hasan" w:date="2023-07-03T02:04:00Z">
                    <w:rPr/>
                  </w:rPrChange>
                </w:rPr>
                <w:t>Below 25 years</w:t>
              </w:r>
            </w:ins>
          </w:p>
        </w:tc>
        <w:tc>
          <w:tcPr>
            <w:tcW w:w="1870" w:type="dxa"/>
            <w:tcPrChange w:id="204" w:author="Mohammad Nayeem Hasan" w:date="2023-07-03T01:26:00Z">
              <w:tcPr>
                <w:tcW w:w="2338" w:type="dxa"/>
              </w:tcPr>
            </w:tcPrChange>
          </w:tcPr>
          <w:p w14:paraId="164D58CA" w14:textId="76C143E4" w:rsidR="00304880" w:rsidRPr="007C2E3C" w:rsidRDefault="00221FC3" w:rsidP="00221FC3">
            <w:pPr>
              <w:pStyle w:val="HTMLPreformatted"/>
              <w:shd w:val="clear" w:color="auto" w:fill="FFFFFF"/>
              <w:wordWrap w:val="0"/>
              <w:rPr>
                <w:ins w:id="205" w:author="Mohammad Nayeem Hasan" w:date="2023-07-03T01:18:00Z"/>
                <w:rFonts w:ascii="Times New Roman" w:hAnsi="Times New Roman" w:cs="Times New Roman"/>
                <w:color w:val="000000"/>
                <w:sz w:val="24"/>
                <w:szCs w:val="24"/>
                <w:rPrChange w:id="206" w:author="Mohammad Nayeem Hasan" w:date="2023-07-03T02:04:00Z">
                  <w:rPr>
                    <w:ins w:id="207" w:author="Mohammad Nayeem Hasan" w:date="2023-07-03T01:18:00Z"/>
                  </w:rPr>
                </w:rPrChange>
              </w:rPr>
              <w:pPrChange w:id="208" w:author="Mohammad Nayeem Hasan" w:date="2023-07-03T02:00:00Z">
                <w:pPr/>
              </w:pPrChange>
            </w:pPr>
            <w:ins w:id="209" w:author="Mohammad Nayeem Hasan" w:date="2023-07-03T02:00:00Z">
              <w:r w:rsidRPr="007C2E3C">
                <w:rPr>
                  <w:rStyle w:val="gnd-iwgdh3b"/>
                  <w:rFonts w:ascii="Times New Roman" w:hAnsi="Times New Roman" w:cs="Times New Roman"/>
                  <w:color w:val="000000"/>
                  <w:sz w:val="24"/>
                  <w:szCs w:val="24"/>
                  <w:bdr w:val="none" w:sz="0" w:space="0" w:color="auto" w:frame="1"/>
                  <w:rPrChange w:id="210" w:author="Mohammad Nayeem Hasan" w:date="2023-07-03T02:04:00Z"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rPrChange>
                </w:rPr>
                <w:t>923</w:t>
              </w:r>
            </w:ins>
            <w:ins w:id="211" w:author="Mohammad Nayeem Hasan" w:date="2023-07-03T01:38:00Z">
              <w:r w:rsidR="00483B28" w:rsidRPr="007C2E3C">
                <w:rPr>
                  <w:rFonts w:ascii="Times New Roman" w:hAnsi="Times New Roman" w:cs="Times New Roman"/>
                  <w:sz w:val="24"/>
                  <w:szCs w:val="24"/>
                  <w:rPrChange w:id="212" w:author="Mohammad Nayeem Hasan" w:date="2023-07-03T02:04:00Z">
                    <w:rPr/>
                  </w:rPrChange>
                </w:rPr>
                <w:t xml:space="preserve"> </w:t>
              </w:r>
            </w:ins>
            <w:ins w:id="213" w:author="Mohammad Nayeem Hasan" w:date="2023-07-03T01:44:00Z">
              <w:r w:rsidR="003715C4" w:rsidRPr="007C2E3C">
                <w:rPr>
                  <w:rFonts w:ascii="Times New Roman" w:hAnsi="Times New Roman" w:cs="Times New Roman"/>
                  <w:sz w:val="24"/>
                  <w:szCs w:val="24"/>
                  <w:rPrChange w:id="214" w:author="Mohammad Nayeem Hasan" w:date="2023-07-03T02:04:00Z">
                    <w:rPr/>
                  </w:rPrChange>
                </w:rPr>
                <w:t>(</w:t>
              </w:r>
            </w:ins>
            <w:ins w:id="215" w:author="Mohammad Nayeem Hasan" w:date="2023-07-03T01:45:00Z">
              <w:r w:rsidR="003715C4" w:rsidRPr="007C2E3C">
                <w:rPr>
                  <w:rFonts w:ascii="Times New Roman" w:hAnsi="Times New Roman" w:cs="Times New Roman"/>
                  <w:sz w:val="24"/>
                  <w:szCs w:val="24"/>
                  <w:rPrChange w:id="216" w:author="Mohammad Nayeem Hasan" w:date="2023-07-03T02:04:00Z">
                    <w:rPr/>
                  </w:rPrChange>
                </w:rPr>
                <w:t>6</w:t>
              </w:r>
            </w:ins>
            <w:ins w:id="217" w:author="Mohammad Nayeem Hasan" w:date="2023-07-03T02:01:00Z">
              <w:r w:rsidRPr="007C2E3C">
                <w:rPr>
                  <w:rFonts w:ascii="Times New Roman" w:hAnsi="Times New Roman" w:cs="Times New Roman"/>
                  <w:sz w:val="24"/>
                  <w:szCs w:val="24"/>
                  <w:rPrChange w:id="218" w:author="Mohammad Nayeem Hasan" w:date="2023-07-03T02:04:00Z">
                    <w:rPr/>
                  </w:rPrChange>
                </w:rPr>
                <w:t>6.88</w:t>
              </w:r>
            </w:ins>
            <w:ins w:id="219" w:author="Mohammad Nayeem Hasan" w:date="2023-07-03T01:38:00Z">
              <w:r w:rsidR="00483B28" w:rsidRPr="007C2E3C">
                <w:rPr>
                  <w:rFonts w:ascii="Times New Roman" w:hAnsi="Times New Roman" w:cs="Times New Roman"/>
                  <w:sz w:val="24"/>
                  <w:szCs w:val="24"/>
                  <w:rPrChange w:id="220" w:author="Mohammad Nayeem Hasan" w:date="2023-07-03T02:04:00Z">
                    <w:rPr/>
                  </w:rPrChange>
                </w:rPr>
                <w:t>)</w:t>
              </w:r>
            </w:ins>
          </w:p>
        </w:tc>
        <w:tc>
          <w:tcPr>
            <w:tcW w:w="1870" w:type="dxa"/>
            <w:tcPrChange w:id="221" w:author="Mohammad Nayeem Hasan" w:date="2023-07-03T01:26:00Z">
              <w:tcPr>
                <w:tcW w:w="2338" w:type="dxa"/>
              </w:tcPr>
            </w:tcPrChange>
          </w:tcPr>
          <w:p w14:paraId="61C77C8F" w14:textId="381B62ED" w:rsidR="00304880" w:rsidRPr="007C2E3C" w:rsidRDefault="00221FC3" w:rsidP="00221FC3">
            <w:pPr>
              <w:pStyle w:val="HTMLPreformatted"/>
              <w:shd w:val="clear" w:color="auto" w:fill="FFFFFF"/>
              <w:wordWrap w:val="0"/>
              <w:rPr>
                <w:ins w:id="222" w:author="Mohammad Nayeem Hasan" w:date="2023-07-03T01:18:00Z"/>
                <w:rFonts w:ascii="Times New Roman" w:hAnsi="Times New Roman" w:cs="Times New Roman"/>
                <w:color w:val="000000"/>
                <w:sz w:val="24"/>
                <w:szCs w:val="24"/>
                <w:rPrChange w:id="223" w:author="Mohammad Nayeem Hasan" w:date="2023-07-03T02:04:00Z">
                  <w:rPr>
                    <w:ins w:id="224" w:author="Mohammad Nayeem Hasan" w:date="2023-07-03T01:18:00Z"/>
                  </w:rPr>
                </w:rPrChange>
              </w:rPr>
              <w:pPrChange w:id="225" w:author="Mohammad Nayeem Hasan" w:date="2023-07-03T02:00:00Z">
                <w:pPr/>
              </w:pPrChange>
            </w:pPr>
            <w:ins w:id="226" w:author="Mohammad Nayeem Hasan" w:date="2023-07-03T02:00:00Z">
              <w:r w:rsidRPr="007C2E3C">
                <w:rPr>
                  <w:rStyle w:val="gnd-iwgdh3b"/>
                  <w:rFonts w:ascii="Times New Roman" w:hAnsi="Times New Roman" w:cs="Times New Roman"/>
                  <w:color w:val="000000"/>
                  <w:sz w:val="24"/>
                  <w:szCs w:val="24"/>
                  <w:bdr w:val="none" w:sz="0" w:space="0" w:color="auto" w:frame="1"/>
                  <w:rPrChange w:id="227" w:author="Mohammad Nayeem Hasan" w:date="2023-07-03T02:04:00Z"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rPrChange>
                </w:rPr>
                <w:t>457</w:t>
              </w:r>
            </w:ins>
            <w:ins w:id="228" w:author="Mohammad Nayeem Hasan" w:date="2023-07-03T01:38:00Z">
              <w:r w:rsidR="00483B28" w:rsidRPr="007C2E3C">
                <w:rPr>
                  <w:rFonts w:ascii="Times New Roman" w:hAnsi="Times New Roman" w:cs="Times New Roman"/>
                  <w:sz w:val="24"/>
                  <w:szCs w:val="24"/>
                  <w:rPrChange w:id="229" w:author="Mohammad Nayeem Hasan" w:date="2023-07-03T02:04:00Z">
                    <w:rPr/>
                  </w:rPrChange>
                </w:rPr>
                <w:t>(</w:t>
              </w:r>
            </w:ins>
            <w:ins w:id="230" w:author="Mohammad Nayeem Hasan" w:date="2023-07-03T01:45:00Z">
              <w:r w:rsidR="003715C4" w:rsidRPr="007C2E3C">
                <w:rPr>
                  <w:rFonts w:ascii="Times New Roman" w:hAnsi="Times New Roman" w:cs="Times New Roman"/>
                  <w:sz w:val="24"/>
                  <w:szCs w:val="24"/>
                  <w:rPrChange w:id="231" w:author="Mohammad Nayeem Hasan" w:date="2023-07-03T02:04:00Z">
                    <w:rPr/>
                  </w:rPrChange>
                </w:rPr>
                <w:t>3</w:t>
              </w:r>
            </w:ins>
            <w:ins w:id="232" w:author="Mohammad Nayeem Hasan" w:date="2023-07-03T02:01:00Z">
              <w:r w:rsidRPr="007C2E3C">
                <w:rPr>
                  <w:rFonts w:ascii="Times New Roman" w:hAnsi="Times New Roman" w:cs="Times New Roman"/>
                  <w:sz w:val="24"/>
                  <w:szCs w:val="24"/>
                  <w:rPrChange w:id="233" w:author="Mohammad Nayeem Hasan" w:date="2023-07-03T02:04:00Z">
                    <w:rPr/>
                  </w:rPrChange>
                </w:rPr>
                <w:t>3.12</w:t>
              </w:r>
            </w:ins>
            <w:ins w:id="234" w:author="Mohammad Nayeem Hasan" w:date="2023-07-03T01:38:00Z">
              <w:r w:rsidR="00483B28" w:rsidRPr="007C2E3C">
                <w:rPr>
                  <w:rFonts w:ascii="Times New Roman" w:hAnsi="Times New Roman" w:cs="Times New Roman"/>
                  <w:sz w:val="24"/>
                  <w:szCs w:val="24"/>
                  <w:rPrChange w:id="235" w:author="Mohammad Nayeem Hasan" w:date="2023-07-03T02:04:00Z">
                    <w:rPr/>
                  </w:rPrChange>
                </w:rPr>
                <w:t>)</w:t>
              </w:r>
            </w:ins>
          </w:p>
        </w:tc>
        <w:tc>
          <w:tcPr>
            <w:tcW w:w="1870" w:type="dxa"/>
            <w:tcPrChange w:id="236" w:author="Mohammad Nayeem Hasan" w:date="2023-07-03T01:26:00Z">
              <w:tcPr>
                <w:tcW w:w="2338" w:type="dxa"/>
                <w:gridSpan w:val="2"/>
              </w:tcPr>
            </w:tcPrChange>
          </w:tcPr>
          <w:p w14:paraId="6465CE7B" w14:textId="6B3171C9" w:rsidR="00304880" w:rsidRPr="007C2E3C" w:rsidRDefault="00FE139E" w:rsidP="00FE139E">
            <w:pPr>
              <w:pStyle w:val="HTMLPreformatted"/>
              <w:shd w:val="clear" w:color="auto" w:fill="FFFFFF"/>
              <w:wordWrap w:val="0"/>
              <w:rPr>
                <w:ins w:id="237" w:author="Mohammad Nayeem Hasan" w:date="2023-07-03T01:26:00Z"/>
                <w:rFonts w:ascii="Times New Roman" w:hAnsi="Times New Roman" w:cs="Times New Roman"/>
                <w:color w:val="000000"/>
                <w:sz w:val="24"/>
                <w:szCs w:val="24"/>
                <w:rPrChange w:id="238" w:author="Mohammad Nayeem Hasan" w:date="2023-07-03T02:04:00Z">
                  <w:rPr>
                    <w:ins w:id="239" w:author="Mohammad Nayeem Hasan" w:date="2023-07-03T01:26:00Z"/>
                  </w:rPr>
                </w:rPrChange>
              </w:rPr>
              <w:pPrChange w:id="240" w:author="Mohammad Nayeem Hasan" w:date="2023-07-03T02:02:00Z">
                <w:pPr/>
              </w:pPrChange>
            </w:pPr>
            <w:ins w:id="241" w:author="Mohammad Nayeem Hasan" w:date="2023-07-03T02:02:00Z">
              <w:r w:rsidRPr="007C2E3C">
                <w:rPr>
                  <w:rStyle w:val="gnd-iwgdh3b"/>
                  <w:rFonts w:ascii="Times New Roman" w:hAnsi="Times New Roman" w:cs="Times New Roman"/>
                  <w:color w:val="000000"/>
                  <w:sz w:val="24"/>
                  <w:szCs w:val="24"/>
                  <w:bdr w:val="none" w:sz="0" w:space="0" w:color="auto" w:frame="1"/>
                  <w:rPrChange w:id="242" w:author="Mohammad Nayeem Hasan" w:date="2023-07-03T02:04:00Z"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rPrChange>
                </w:rPr>
                <w:t>1380</w:t>
              </w:r>
            </w:ins>
            <w:ins w:id="243" w:author="Mohammad Nayeem Hasan" w:date="2023-07-03T01:38:00Z">
              <w:r w:rsidR="00483B28" w:rsidRPr="007C2E3C">
                <w:rPr>
                  <w:rFonts w:ascii="Times New Roman" w:hAnsi="Times New Roman" w:cs="Times New Roman"/>
                  <w:sz w:val="24"/>
                  <w:szCs w:val="24"/>
                  <w:rPrChange w:id="244" w:author="Mohammad Nayeem Hasan" w:date="2023-07-03T02:04:00Z">
                    <w:rPr/>
                  </w:rPrChange>
                </w:rPr>
                <w:t>(</w:t>
              </w:r>
            </w:ins>
            <w:ins w:id="245" w:author="Mohammad Nayeem Hasan" w:date="2023-07-03T02:02:00Z">
              <w:r w:rsidRPr="007C2E3C">
                <w:rPr>
                  <w:rStyle w:val="gnd-iwgdh3b"/>
                  <w:rFonts w:ascii="Times New Roman" w:hAnsi="Times New Roman" w:cs="Times New Roman"/>
                  <w:color w:val="000000"/>
                  <w:sz w:val="24"/>
                  <w:szCs w:val="24"/>
                  <w:bdr w:val="none" w:sz="0" w:space="0" w:color="auto" w:frame="1"/>
                  <w:rPrChange w:id="246" w:author="Mohammad Nayeem Hasan" w:date="2023-07-03T02:04:00Z"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rPrChange>
                </w:rPr>
                <w:t>48.83</w:t>
              </w:r>
            </w:ins>
            <w:ins w:id="247" w:author="Mohammad Nayeem Hasan" w:date="2023-07-03T01:38:00Z">
              <w:r w:rsidR="00483B28" w:rsidRPr="007C2E3C">
                <w:rPr>
                  <w:rFonts w:ascii="Times New Roman" w:hAnsi="Times New Roman" w:cs="Times New Roman"/>
                  <w:sz w:val="24"/>
                  <w:szCs w:val="24"/>
                  <w:rPrChange w:id="248" w:author="Mohammad Nayeem Hasan" w:date="2023-07-03T02:04:00Z">
                    <w:rPr/>
                  </w:rPrChange>
                </w:rPr>
                <w:t>)</w:t>
              </w:r>
            </w:ins>
          </w:p>
        </w:tc>
        <w:tc>
          <w:tcPr>
            <w:tcW w:w="1870" w:type="dxa"/>
            <w:tcPrChange w:id="249" w:author="Mohammad Nayeem Hasan" w:date="2023-07-03T01:26:00Z">
              <w:tcPr>
                <w:tcW w:w="2338" w:type="dxa"/>
              </w:tcPr>
            </w:tcPrChange>
          </w:tcPr>
          <w:p w14:paraId="3054031A" w14:textId="494E858A" w:rsidR="00304880" w:rsidRPr="007C2E3C" w:rsidRDefault="00304880">
            <w:pPr>
              <w:rPr>
                <w:ins w:id="250" w:author="Mohammad Nayeem Hasan" w:date="2023-07-03T01:18:00Z"/>
                <w:rFonts w:ascii="Times New Roman" w:hAnsi="Times New Roman" w:cs="Times New Roman"/>
                <w:sz w:val="24"/>
                <w:szCs w:val="24"/>
                <w:rPrChange w:id="251" w:author="Mohammad Nayeem Hasan" w:date="2023-07-03T02:04:00Z">
                  <w:rPr>
                    <w:ins w:id="252" w:author="Mohammad Nayeem Hasan" w:date="2023-07-03T01:18:00Z"/>
                  </w:rPr>
                </w:rPrChange>
              </w:rPr>
            </w:pPr>
          </w:p>
        </w:tc>
      </w:tr>
      <w:tr w:rsidR="00304880" w:rsidRPr="007C2E3C" w14:paraId="3BDDDE14" w14:textId="77777777" w:rsidTr="00304880">
        <w:tblPrEx>
          <w:tblW w:w="0" w:type="auto"/>
          <w:tblPrExChange w:id="253" w:author="Mohammad Nayeem Hasan" w:date="2023-07-03T01:26:00Z">
            <w:tblPrEx>
              <w:tblW w:w="0" w:type="auto"/>
            </w:tblPrEx>
          </w:tblPrExChange>
        </w:tblPrEx>
        <w:trPr>
          <w:ins w:id="254" w:author="Mohammad Nayeem Hasan" w:date="2023-07-03T01:18:00Z"/>
        </w:trPr>
        <w:tc>
          <w:tcPr>
            <w:tcW w:w="1870" w:type="dxa"/>
            <w:tcPrChange w:id="255" w:author="Mohammad Nayeem Hasan" w:date="2023-07-03T01:26:00Z">
              <w:tcPr>
                <w:tcW w:w="2336" w:type="dxa"/>
                <w:gridSpan w:val="2"/>
              </w:tcPr>
            </w:tcPrChange>
          </w:tcPr>
          <w:p w14:paraId="213A55B1" w14:textId="34F02FEF" w:rsidR="00304880" w:rsidRPr="007C2E3C" w:rsidRDefault="000C4BEB">
            <w:pPr>
              <w:rPr>
                <w:ins w:id="256" w:author="Mohammad Nayeem Hasan" w:date="2023-07-03T01:18:00Z"/>
                <w:rFonts w:ascii="Times New Roman" w:hAnsi="Times New Roman" w:cs="Times New Roman"/>
                <w:b/>
                <w:bCs/>
                <w:sz w:val="24"/>
                <w:szCs w:val="24"/>
                <w:rPrChange w:id="257" w:author="Mohammad Nayeem Hasan" w:date="2023-07-03T02:04:00Z">
                  <w:rPr>
                    <w:ins w:id="258" w:author="Mohammad Nayeem Hasan" w:date="2023-07-03T01:18:00Z"/>
                  </w:rPr>
                </w:rPrChange>
              </w:rPr>
            </w:pPr>
            <w:ins w:id="259" w:author="Mohammad Nayeem Hasan" w:date="2023-07-03T01:41:00Z">
              <w:r w:rsidRPr="007C2E3C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rPrChange w:id="260" w:author="Mohammad Nayeem Hasan" w:date="2023-07-03T02:04:00Z">
                    <w:rPr/>
                  </w:rPrChange>
                </w:rPr>
                <w:t>Sex</w:t>
              </w:r>
            </w:ins>
          </w:p>
        </w:tc>
        <w:tc>
          <w:tcPr>
            <w:tcW w:w="1870" w:type="dxa"/>
            <w:tcPrChange w:id="261" w:author="Mohammad Nayeem Hasan" w:date="2023-07-03T01:26:00Z">
              <w:tcPr>
                <w:tcW w:w="2338" w:type="dxa"/>
              </w:tcPr>
            </w:tcPrChange>
          </w:tcPr>
          <w:p w14:paraId="55F61CD6" w14:textId="77777777" w:rsidR="00304880" w:rsidRPr="007C2E3C" w:rsidRDefault="00304880">
            <w:pPr>
              <w:rPr>
                <w:ins w:id="262" w:author="Mohammad Nayeem Hasan" w:date="2023-07-03T01:18:00Z"/>
                <w:rFonts w:ascii="Times New Roman" w:hAnsi="Times New Roman" w:cs="Times New Roman"/>
                <w:sz w:val="24"/>
                <w:szCs w:val="24"/>
                <w:rPrChange w:id="263" w:author="Mohammad Nayeem Hasan" w:date="2023-07-03T02:04:00Z">
                  <w:rPr>
                    <w:ins w:id="264" w:author="Mohammad Nayeem Hasan" w:date="2023-07-03T01:18:00Z"/>
                  </w:rPr>
                </w:rPrChange>
              </w:rPr>
            </w:pPr>
          </w:p>
        </w:tc>
        <w:tc>
          <w:tcPr>
            <w:tcW w:w="1870" w:type="dxa"/>
            <w:tcPrChange w:id="265" w:author="Mohammad Nayeem Hasan" w:date="2023-07-03T01:26:00Z">
              <w:tcPr>
                <w:tcW w:w="2338" w:type="dxa"/>
              </w:tcPr>
            </w:tcPrChange>
          </w:tcPr>
          <w:p w14:paraId="214350CB" w14:textId="77777777" w:rsidR="00304880" w:rsidRPr="007C2E3C" w:rsidRDefault="00304880">
            <w:pPr>
              <w:rPr>
                <w:ins w:id="266" w:author="Mohammad Nayeem Hasan" w:date="2023-07-03T01:18:00Z"/>
                <w:rFonts w:ascii="Times New Roman" w:hAnsi="Times New Roman" w:cs="Times New Roman"/>
                <w:sz w:val="24"/>
                <w:szCs w:val="24"/>
                <w:rPrChange w:id="267" w:author="Mohammad Nayeem Hasan" w:date="2023-07-03T02:04:00Z">
                  <w:rPr>
                    <w:ins w:id="268" w:author="Mohammad Nayeem Hasan" w:date="2023-07-03T01:18:00Z"/>
                  </w:rPr>
                </w:rPrChange>
              </w:rPr>
            </w:pPr>
          </w:p>
        </w:tc>
        <w:tc>
          <w:tcPr>
            <w:tcW w:w="1870" w:type="dxa"/>
            <w:tcPrChange w:id="269" w:author="Mohammad Nayeem Hasan" w:date="2023-07-03T01:26:00Z">
              <w:tcPr>
                <w:tcW w:w="2338" w:type="dxa"/>
                <w:gridSpan w:val="2"/>
              </w:tcPr>
            </w:tcPrChange>
          </w:tcPr>
          <w:p w14:paraId="4B40D4AF" w14:textId="77777777" w:rsidR="00304880" w:rsidRPr="007C2E3C" w:rsidRDefault="00304880">
            <w:pPr>
              <w:rPr>
                <w:ins w:id="270" w:author="Mohammad Nayeem Hasan" w:date="2023-07-03T01:26:00Z"/>
                <w:rFonts w:ascii="Times New Roman" w:hAnsi="Times New Roman" w:cs="Times New Roman"/>
                <w:sz w:val="24"/>
                <w:szCs w:val="24"/>
                <w:rPrChange w:id="271" w:author="Mohammad Nayeem Hasan" w:date="2023-07-03T02:04:00Z">
                  <w:rPr>
                    <w:ins w:id="272" w:author="Mohammad Nayeem Hasan" w:date="2023-07-03T01:26:00Z"/>
                  </w:rPr>
                </w:rPrChange>
              </w:rPr>
            </w:pPr>
          </w:p>
        </w:tc>
        <w:tc>
          <w:tcPr>
            <w:tcW w:w="1870" w:type="dxa"/>
            <w:tcPrChange w:id="273" w:author="Mohammad Nayeem Hasan" w:date="2023-07-03T01:26:00Z">
              <w:tcPr>
                <w:tcW w:w="2338" w:type="dxa"/>
              </w:tcPr>
            </w:tcPrChange>
          </w:tcPr>
          <w:p w14:paraId="5DBD2268" w14:textId="30AF2C3C" w:rsidR="00304880" w:rsidRPr="007C2E3C" w:rsidRDefault="00304880">
            <w:pPr>
              <w:rPr>
                <w:ins w:id="274" w:author="Mohammad Nayeem Hasan" w:date="2023-07-03T01:18:00Z"/>
                <w:rFonts w:ascii="Times New Roman" w:hAnsi="Times New Roman" w:cs="Times New Roman"/>
                <w:sz w:val="24"/>
                <w:szCs w:val="24"/>
                <w:rPrChange w:id="275" w:author="Mohammad Nayeem Hasan" w:date="2023-07-03T02:04:00Z">
                  <w:rPr>
                    <w:ins w:id="276" w:author="Mohammad Nayeem Hasan" w:date="2023-07-03T01:18:00Z"/>
                  </w:rPr>
                </w:rPrChange>
              </w:rPr>
            </w:pPr>
          </w:p>
        </w:tc>
      </w:tr>
      <w:tr w:rsidR="00304880" w:rsidRPr="007C2E3C" w14:paraId="396A8E3E" w14:textId="77777777" w:rsidTr="00304880">
        <w:tblPrEx>
          <w:tblW w:w="0" w:type="auto"/>
          <w:tblPrExChange w:id="277" w:author="Mohammad Nayeem Hasan" w:date="2023-07-03T01:26:00Z">
            <w:tblPrEx>
              <w:tblW w:w="0" w:type="auto"/>
            </w:tblPrEx>
          </w:tblPrExChange>
        </w:tblPrEx>
        <w:trPr>
          <w:ins w:id="278" w:author="Mohammad Nayeem Hasan" w:date="2023-07-03T01:18:00Z"/>
        </w:trPr>
        <w:tc>
          <w:tcPr>
            <w:tcW w:w="1870" w:type="dxa"/>
            <w:tcPrChange w:id="279" w:author="Mohammad Nayeem Hasan" w:date="2023-07-03T01:26:00Z">
              <w:tcPr>
                <w:tcW w:w="2336" w:type="dxa"/>
                <w:gridSpan w:val="2"/>
              </w:tcPr>
            </w:tcPrChange>
          </w:tcPr>
          <w:p w14:paraId="499D6721" w14:textId="6BE893D1" w:rsidR="00304880" w:rsidRPr="007C2E3C" w:rsidRDefault="000C4BEB">
            <w:pPr>
              <w:rPr>
                <w:ins w:id="280" w:author="Mohammad Nayeem Hasan" w:date="2023-07-03T01:18:00Z"/>
                <w:rFonts w:ascii="Times New Roman" w:hAnsi="Times New Roman" w:cs="Times New Roman"/>
                <w:sz w:val="24"/>
                <w:szCs w:val="24"/>
                <w:rPrChange w:id="281" w:author="Mohammad Nayeem Hasan" w:date="2023-07-03T02:04:00Z">
                  <w:rPr>
                    <w:ins w:id="282" w:author="Mohammad Nayeem Hasan" w:date="2023-07-03T01:18:00Z"/>
                  </w:rPr>
                </w:rPrChange>
              </w:rPr>
            </w:pPr>
            <w:ins w:id="283" w:author="Mohammad Nayeem Hasan" w:date="2023-07-03T01:42:00Z">
              <w:r w:rsidRPr="007C2E3C">
                <w:rPr>
                  <w:rFonts w:ascii="Times New Roman" w:hAnsi="Times New Roman" w:cs="Times New Roman"/>
                  <w:sz w:val="24"/>
                  <w:szCs w:val="24"/>
                  <w:rPrChange w:id="284" w:author="Mohammad Nayeem Hasan" w:date="2023-07-03T02:04:00Z">
                    <w:rPr/>
                  </w:rPrChange>
                </w:rPr>
                <w:t>Female</w:t>
              </w:r>
            </w:ins>
          </w:p>
        </w:tc>
        <w:tc>
          <w:tcPr>
            <w:tcW w:w="1870" w:type="dxa"/>
            <w:tcPrChange w:id="285" w:author="Mohammad Nayeem Hasan" w:date="2023-07-03T01:26:00Z">
              <w:tcPr>
                <w:tcW w:w="2338" w:type="dxa"/>
              </w:tcPr>
            </w:tcPrChange>
          </w:tcPr>
          <w:p w14:paraId="368A29DE" w14:textId="00914A28" w:rsidR="00304880" w:rsidRPr="007C2E3C" w:rsidRDefault="00BE77FC" w:rsidP="00BE77FC">
            <w:pPr>
              <w:pStyle w:val="HTMLPreformatted"/>
              <w:shd w:val="clear" w:color="auto" w:fill="FFFFFF"/>
              <w:wordWrap w:val="0"/>
              <w:rPr>
                <w:ins w:id="286" w:author="Mohammad Nayeem Hasan" w:date="2023-07-03T01:18:00Z"/>
                <w:rFonts w:ascii="Times New Roman" w:hAnsi="Times New Roman" w:cs="Times New Roman"/>
                <w:color w:val="000000"/>
                <w:sz w:val="24"/>
                <w:szCs w:val="24"/>
                <w:rPrChange w:id="287" w:author="Mohammad Nayeem Hasan" w:date="2023-07-03T02:04:00Z">
                  <w:rPr>
                    <w:ins w:id="288" w:author="Mohammad Nayeem Hasan" w:date="2023-07-03T01:18:00Z"/>
                  </w:rPr>
                </w:rPrChange>
              </w:rPr>
              <w:pPrChange w:id="289" w:author="Mohammad Nayeem Hasan" w:date="2023-07-03T02:02:00Z">
                <w:pPr/>
              </w:pPrChange>
            </w:pPr>
            <w:ins w:id="290" w:author="Mohammad Nayeem Hasan" w:date="2023-07-03T02:02:00Z">
              <w:r w:rsidRPr="007C2E3C">
                <w:rPr>
                  <w:rStyle w:val="gnd-iwgdh3b"/>
                  <w:rFonts w:ascii="Times New Roman" w:hAnsi="Times New Roman" w:cs="Times New Roman"/>
                  <w:color w:val="000000"/>
                  <w:sz w:val="24"/>
                  <w:szCs w:val="24"/>
                  <w:bdr w:val="none" w:sz="0" w:space="0" w:color="auto" w:frame="1"/>
                  <w:rPrChange w:id="291" w:author="Mohammad Nayeem Hasan" w:date="2023-07-03T02:04:00Z"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rPrChange>
                </w:rPr>
                <w:t>710</w:t>
              </w:r>
            </w:ins>
            <w:ins w:id="292" w:author="Mohammad Nayeem Hasan" w:date="2023-07-03T01:42:00Z">
              <w:r w:rsidR="000C4BEB" w:rsidRPr="007C2E3C">
                <w:rPr>
                  <w:rFonts w:ascii="Times New Roman" w:hAnsi="Times New Roman" w:cs="Times New Roman"/>
                  <w:sz w:val="24"/>
                  <w:szCs w:val="24"/>
                  <w:rPrChange w:id="293" w:author="Mohammad Nayeem Hasan" w:date="2023-07-03T02:04:00Z">
                    <w:rPr/>
                  </w:rPrChange>
                </w:rPr>
                <w:t>(</w:t>
              </w:r>
            </w:ins>
            <w:ins w:id="294" w:author="Mohammad Nayeem Hasan" w:date="2023-07-03T01:45:00Z">
              <w:r w:rsidR="0040642F" w:rsidRPr="007C2E3C">
                <w:rPr>
                  <w:rFonts w:ascii="Times New Roman" w:hAnsi="Times New Roman" w:cs="Times New Roman"/>
                  <w:sz w:val="24"/>
                  <w:szCs w:val="24"/>
                  <w:rPrChange w:id="295" w:author="Mohammad Nayeem Hasan" w:date="2023-07-03T02:04:00Z">
                    <w:rPr/>
                  </w:rPrChange>
                </w:rPr>
                <w:t>65.</w:t>
              </w:r>
            </w:ins>
            <w:ins w:id="296" w:author="Mohammad Nayeem Hasan" w:date="2023-07-03T02:03:00Z">
              <w:r w:rsidRPr="007C2E3C">
                <w:rPr>
                  <w:rFonts w:ascii="Times New Roman" w:hAnsi="Times New Roman" w:cs="Times New Roman"/>
                  <w:sz w:val="24"/>
                  <w:szCs w:val="24"/>
                  <w:rPrChange w:id="297" w:author="Mohammad Nayeem Hasan" w:date="2023-07-03T02:04:00Z">
                    <w:rPr/>
                  </w:rPrChange>
                </w:rPr>
                <w:t>62</w:t>
              </w:r>
            </w:ins>
            <w:ins w:id="298" w:author="Mohammad Nayeem Hasan" w:date="2023-07-03T01:42:00Z">
              <w:r w:rsidR="000C4BEB" w:rsidRPr="007C2E3C">
                <w:rPr>
                  <w:rFonts w:ascii="Times New Roman" w:hAnsi="Times New Roman" w:cs="Times New Roman"/>
                  <w:sz w:val="24"/>
                  <w:szCs w:val="24"/>
                  <w:rPrChange w:id="299" w:author="Mohammad Nayeem Hasan" w:date="2023-07-03T02:04:00Z">
                    <w:rPr/>
                  </w:rPrChange>
                </w:rPr>
                <w:t>)</w:t>
              </w:r>
            </w:ins>
          </w:p>
        </w:tc>
        <w:tc>
          <w:tcPr>
            <w:tcW w:w="1870" w:type="dxa"/>
            <w:tcPrChange w:id="300" w:author="Mohammad Nayeem Hasan" w:date="2023-07-03T01:26:00Z">
              <w:tcPr>
                <w:tcW w:w="2338" w:type="dxa"/>
              </w:tcPr>
            </w:tcPrChange>
          </w:tcPr>
          <w:p w14:paraId="62825583" w14:textId="746DE2B6" w:rsidR="00304880" w:rsidRPr="007C2E3C" w:rsidRDefault="00BE77FC" w:rsidP="00BE77FC">
            <w:pPr>
              <w:pStyle w:val="HTMLPreformatted"/>
              <w:shd w:val="clear" w:color="auto" w:fill="FFFFFF"/>
              <w:wordWrap w:val="0"/>
              <w:rPr>
                <w:ins w:id="301" w:author="Mohammad Nayeem Hasan" w:date="2023-07-03T01:18:00Z"/>
                <w:rFonts w:ascii="Times New Roman" w:hAnsi="Times New Roman" w:cs="Times New Roman"/>
                <w:color w:val="000000"/>
                <w:sz w:val="24"/>
                <w:szCs w:val="24"/>
                <w:rPrChange w:id="302" w:author="Mohammad Nayeem Hasan" w:date="2023-07-03T02:04:00Z">
                  <w:rPr>
                    <w:ins w:id="303" w:author="Mohammad Nayeem Hasan" w:date="2023-07-03T01:18:00Z"/>
                  </w:rPr>
                </w:rPrChange>
              </w:rPr>
              <w:pPrChange w:id="304" w:author="Mohammad Nayeem Hasan" w:date="2023-07-03T02:03:00Z">
                <w:pPr/>
              </w:pPrChange>
            </w:pPr>
            <w:ins w:id="305" w:author="Mohammad Nayeem Hasan" w:date="2023-07-03T02:03:00Z">
              <w:r w:rsidRPr="007C2E3C">
                <w:rPr>
                  <w:rStyle w:val="gnd-iwgdh3b"/>
                  <w:rFonts w:ascii="Times New Roman" w:hAnsi="Times New Roman" w:cs="Times New Roman"/>
                  <w:color w:val="000000"/>
                  <w:sz w:val="24"/>
                  <w:szCs w:val="24"/>
                  <w:bdr w:val="none" w:sz="0" w:space="0" w:color="auto" w:frame="1"/>
                  <w:rPrChange w:id="306" w:author="Mohammad Nayeem Hasan" w:date="2023-07-03T02:04:00Z"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rPrChange>
                </w:rPr>
                <w:t>372</w:t>
              </w:r>
            </w:ins>
            <w:ins w:id="307" w:author="Mohammad Nayeem Hasan" w:date="2023-07-03T01:43:00Z">
              <w:r w:rsidR="000C4BEB" w:rsidRPr="007C2E3C">
                <w:rPr>
                  <w:rFonts w:ascii="Times New Roman" w:hAnsi="Times New Roman" w:cs="Times New Roman"/>
                  <w:sz w:val="24"/>
                  <w:szCs w:val="24"/>
                  <w:rPrChange w:id="308" w:author="Mohammad Nayeem Hasan" w:date="2023-07-03T02:04:00Z">
                    <w:rPr/>
                  </w:rPrChange>
                </w:rPr>
                <w:t>(</w:t>
              </w:r>
            </w:ins>
            <w:ins w:id="309" w:author="Mohammad Nayeem Hasan" w:date="2023-07-03T01:45:00Z">
              <w:r w:rsidR="0040642F" w:rsidRPr="007C2E3C">
                <w:rPr>
                  <w:rFonts w:ascii="Times New Roman" w:hAnsi="Times New Roman" w:cs="Times New Roman"/>
                  <w:sz w:val="24"/>
                  <w:szCs w:val="24"/>
                  <w:rPrChange w:id="310" w:author="Mohammad Nayeem Hasan" w:date="2023-07-03T02:04:00Z">
                    <w:rPr/>
                  </w:rPrChange>
                </w:rPr>
                <w:t>34.</w:t>
              </w:r>
            </w:ins>
            <w:ins w:id="311" w:author="Mohammad Nayeem Hasan" w:date="2023-07-03T02:03:00Z">
              <w:r w:rsidRPr="007C2E3C">
                <w:rPr>
                  <w:rFonts w:ascii="Times New Roman" w:hAnsi="Times New Roman" w:cs="Times New Roman"/>
                  <w:sz w:val="24"/>
                  <w:szCs w:val="24"/>
                  <w:rPrChange w:id="312" w:author="Mohammad Nayeem Hasan" w:date="2023-07-03T02:04:00Z">
                    <w:rPr/>
                  </w:rPrChange>
                </w:rPr>
                <w:t>38</w:t>
              </w:r>
            </w:ins>
            <w:ins w:id="313" w:author="Mohammad Nayeem Hasan" w:date="2023-07-03T01:43:00Z">
              <w:r w:rsidR="000C4BEB" w:rsidRPr="007C2E3C">
                <w:rPr>
                  <w:rFonts w:ascii="Times New Roman" w:hAnsi="Times New Roman" w:cs="Times New Roman"/>
                  <w:sz w:val="24"/>
                  <w:szCs w:val="24"/>
                  <w:rPrChange w:id="314" w:author="Mohammad Nayeem Hasan" w:date="2023-07-03T02:04:00Z">
                    <w:rPr/>
                  </w:rPrChange>
                </w:rPr>
                <w:t>)</w:t>
              </w:r>
            </w:ins>
          </w:p>
        </w:tc>
        <w:tc>
          <w:tcPr>
            <w:tcW w:w="1870" w:type="dxa"/>
            <w:tcPrChange w:id="315" w:author="Mohammad Nayeem Hasan" w:date="2023-07-03T01:26:00Z">
              <w:tcPr>
                <w:tcW w:w="2338" w:type="dxa"/>
                <w:gridSpan w:val="2"/>
              </w:tcPr>
            </w:tcPrChange>
          </w:tcPr>
          <w:p w14:paraId="6570D952" w14:textId="4AB49648" w:rsidR="00304880" w:rsidRPr="007C2E3C" w:rsidRDefault="005A11F2" w:rsidP="005A11F2">
            <w:pPr>
              <w:pStyle w:val="HTMLPreformatted"/>
              <w:shd w:val="clear" w:color="auto" w:fill="FFFFFF"/>
              <w:wordWrap w:val="0"/>
              <w:rPr>
                <w:ins w:id="316" w:author="Mohammad Nayeem Hasan" w:date="2023-07-03T01:26:00Z"/>
                <w:rFonts w:ascii="Times New Roman" w:hAnsi="Times New Roman" w:cs="Times New Roman"/>
                <w:color w:val="000000"/>
                <w:sz w:val="24"/>
                <w:szCs w:val="24"/>
                <w:rPrChange w:id="317" w:author="Mohammad Nayeem Hasan" w:date="2023-07-03T02:04:00Z">
                  <w:rPr>
                    <w:ins w:id="318" w:author="Mohammad Nayeem Hasan" w:date="2023-07-03T01:26:00Z"/>
                  </w:rPr>
                </w:rPrChange>
              </w:rPr>
              <w:pPrChange w:id="319" w:author="Mohammad Nayeem Hasan" w:date="2023-07-03T02:04:00Z">
                <w:pPr/>
              </w:pPrChange>
            </w:pPr>
            <w:ins w:id="320" w:author="Mohammad Nayeem Hasan" w:date="2023-07-03T02:04:00Z">
              <w:r w:rsidRPr="007C2E3C">
                <w:rPr>
                  <w:rStyle w:val="gnd-iwgdh3b"/>
                  <w:rFonts w:ascii="Times New Roman" w:hAnsi="Times New Roman" w:cs="Times New Roman"/>
                  <w:color w:val="000000"/>
                  <w:sz w:val="24"/>
                  <w:szCs w:val="24"/>
                  <w:bdr w:val="none" w:sz="0" w:space="0" w:color="auto" w:frame="1"/>
                  <w:rPrChange w:id="321" w:author="Mohammad Nayeem Hasan" w:date="2023-07-03T02:04:00Z"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rPrChange>
                </w:rPr>
                <w:t>1446</w:t>
              </w:r>
            </w:ins>
            <w:ins w:id="322" w:author="Mohammad Nayeem Hasan" w:date="2023-07-03T01:46:00Z">
              <w:r w:rsidR="008C162E" w:rsidRPr="007C2E3C">
                <w:rPr>
                  <w:rFonts w:ascii="Times New Roman" w:hAnsi="Times New Roman" w:cs="Times New Roman"/>
                  <w:sz w:val="24"/>
                  <w:szCs w:val="24"/>
                  <w:rPrChange w:id="323" w:author="Mohammad Nayeem Hasan" w:date="2023-07-03T02:04:00Z">
                    <w:rPr/>
                  </w:rPrChange>
                </w:rPr>
                <w:t>(</w:t>
              </w:r>
            </w:ins>
            <w:ins w:id="324" w:author="Mohammad Nayeem Hasan" w:date="2023-07-03T02:04:00Z">
              <w:r w:rsidRPr="007C2E3C">
                <w:rPr>
                  <w:rStyle w:val="gnd-iwgdh3b"/>
                  <w:rFonts w:ascii="Times New Roman" w:hAnsi="Times New Roman" w:cs="Times New Roman"/>
                  <w:color w:val="000000"/>
                  <w:sz w:val="24"/>
                  <w:szCs w:val="24"/>
                  <w:bdr w:val="none" w:sz="0" w:space="0" w:color="auto" w:frame="1"/>
                  <w:rPrChange w:id="325" w:author="Mohammad Nayeem Hasan" w:date="2023-07-03T02:04:00Z"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rPrChange>
                </w:rPr>
                <w:t>51.1</w:t>
              </w:r>
              <w:r w:rsidRPr="007C2E3C">
                <w:rPr>
                  <w:rStyle w:val="gnd-iwgdh3b"/>
                  <w:rFonts w:ascii="Times New Roman" w:hAnsi="Times New Roman" w:cs="Times New Roman"/>
                  <w:color w:val="000000"/>
                  <w:sz w:val="24"/>
                  <w:szCs w:val="24"/>
                  <w:bdr w:val="none" w:sz="0" w:space="0" w:color="auto" w:frame="1"/>
                  <w:rPrChange w:id="326" w:author="Mohammad Nayeem Hasan" w:date="2023-07-03T02:04:00Z"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rPrChange>
                </w:rPr>
                <w:t>7</w:t>
              </w:r>
            </w:ins>
            <w:ins w:id="327" w:author="Mohammad Nayeem Hasan" w:date="2023-07-03T01:46:00Z">
              <w:r w:rsidR="008C162E" w:rsidRPr="007C2E3C">
                <w:rPr>
                  <w:rFonts w:ascii="Times New Roman" w:hAnsi="Times New Roman" w:cs="Times New Roman"/>
                  <w:sz w:val="24"/>
                  <w:szCs w:val="24"/>
                  <w:rPrChange w:id="328" w:author="Mohammad Nayeem Hasan" w:date="2023-07-03T02:04:00Z">
                    <w:rPr/>
                  </w:rPrChange>
                </w:rPr>
                <w:t>)</w:t>
              </w:r>
            </w:ins>
          </w:p>
        </w:tc>
        <w:tc>
          <w:tcPr>
            <w:tcW w:w="1870" w:type="dxa"/>
            <w:tcPrChange w:id="329" w:author="Mohammad Nayeem Hasan" w:date="2023-07-03T01:26:00Z">
              <w:tcPr>
                <w:tcW w:w="2338" w:type="dxa"/>
              </w:tcPr>
            </w:tcPrChange>
          </w:tcPr>
          <w:p w14:paraId="6D74EB0F" w14:textId="38E68E65" w:rsidR="00304880" w:rsidRPr="007C2E3C" w:rsidRDefault="008C162E">
            <w:pPr>
              <w:rPr>
                <w:ins w:id="330" w:author="Mohammad Nayeem Hasan" w:date="2023-07-03T01:18:00Z"/>
                <w:rFonts w:ascii="Times New Roman" w:hAnsi="Times New Roman" w:cs="Times New Roman"/>
                <w:sz w:val="24"/>
                <w:szCs w:val="24"/>
                <w:rPrChange w:id="331" w:author="Mohammad Nayeem Hasan" w:date="2023-07-03T02:04:00Z">
                  <w:rPr>
                    <w:ins w:id="332" w:author="Mohammad Nayeem Hasan" w:date="2023-07-03T01:18:00Z"/>
                  </w:rPr>
                </w:rPrChange>
              </w:rPr>
            </w:pPr>
            <w:ins w:id="333" w:author="Mohammad Nayeem Hasan" w:date="2023-07-03T01:46:00Z">
              <w:r w:rsidRPr="007C2E3C">
                <w:rPr>
                  <w:rFonts w:ascii="Times New Roman" w:hAnsi="Times New Roman" w:cs="Times New Roman"/>
                  <w:sz w:val="24"/>
                  <w:szCs w:val="24"/>
                  <w:rPrChange w:id="334" w:author="Mohammad Nayeem Hasan" w:date="2023-07-03T02:04:00Z">
                    <w:rPr/>
                  </w:rPrChange>
                </w:rPr>
                <w:t>0.5</w:t>
              </w:r>
            </w:ins>
            <w:ins w:id="335" w:author="Mohammad Nayeem Hasan" w:date="2023-07-03T02:04:00Z">
              <w:r w:rsidR="005A11F2" w:rsidRPr="007C2E3C">
                <w:rPr>
                  <w:rFonts w:ascii="Times New Roman" w:hAnsi="Times New Roman" w:cs="Times New Roman"/>
                  <w:sz w:val="24"/>
                  <w:szCs w:val="24"/>
                  <w:rPrChange w:id="336" w:author="Mohammad Nayeem Hasan" w:date="2023-07-03T02:04:00Z">
                    <w:rPr/>
                  </w:rPrChange>
                </w:rPr>
                <w:t>66</w:t>
              </w:r>
            </w:ins>
          </w:p>
        </w:tc>
      </w:tr>
      <w:tr w:rsidR="00304880" w:rsidRPr="007C2E3C" w14:paraId="0AFCC84E" w14:textId="77777777" w:rsidTr="00304880">
        <w:tblPrEx>
          <w:tblW w:w="0" w:type="auto"/>
          <w:tblPrExChange w:id="337" w:author="Mohammad Nayeem Hasan" w:date="2023-07-03T01:26:00Z">
            <w:tblPrEx>
              <w:tblW w:w="0" w:type="auto"/>
            </w:tblPrEx>
          </w:tblPrExChange>
        </w:tblPrEx>
        <w:trPr>
          <w:ins w:id="338" w:author="Mohammad Nayeem Hasan" w:date="2023-07-03T01:18:00Z"/>
        </w:trPr>
        <w:tc>
          <w:tcPr>
            <w:tcW w:w="1870" w:type="dxa"/>
            <w:tcPrChange w:id="339" w:author="Mohammad Nayeem Hasan" w:date="2023-07-03T01:26:00Z">
              <w:tcPr>
                <w:tcW w:w="2336" w:type="dxa"/>
                <w:gridSpan w:val="2"/>
              </w:tcPr>
            </w:tcPrChange>
          </w:tcPr>
          <w:p w14:paraId="47DFBAA9" w14:textId="1BCE768B" w:rsidR="00304880" w:rsidRPr="007C2E3C" w:rsidRDefault="000C4BEB">
            <w:pPr>
              <w:rPr>
                <w:ins w:id="340" w:author="Mohammad Nayeem Hasan" w:date="2023-07-03T01:18:00Z"/>
                <w:rFonts w:ascii="Times New Roman" w:hAnsi="Times New Roman" w:cs="Times New Roman"/>
                <w:sz w:val="24"/>
                <w:szCs w:val="24"/>
                <w:rPrChange w:id="341" w:author="Mohammad Nayeem Hasan" w:date="2023-07-03T02:04:00Z">
                  <w:rPr>
                    <w:ins w:id="342" w:author="Mohammad Nayeem Hasan" w:date="2023-07-03T01:18:00Z"/>
                  </w:rPr>
                </w:rPrChange>
              </w:rPr>
            </w:pPr>
            <w:ins w:id="343" w:author="Mohammad Nayeem Hasan" w:date="2023-07-03T01:42:00Z">
              <w:r w:rsidRPr="007C2E3C">
                <w:rPr>
                  <w:rFonts w:ascii="Times New Roman" w:hAnsi="Times New Roman" w:cs="Times New Roman"/>
                  <w:sz w:val="24"/>
                  <w:szCs w:val="24"/>
                  <w:rPrChange w:id="344" w:author="Mohammad Nayeem Hasan" w:date="2023-07-03T02:04:00Z">
                    <w:rPr/>
                  </w:rPrChange>
                </w:rPr>
                <w:t>Male</w:t>
              </w:r>
            </w:ins>
          </w:p>
        </w:tc>
        <w:tc>
          <w:tcPr>
            <w:tcW w:w="1870" w:type="dxa"/>
            <w:tcPrChange w:id="345" w:author="Mohammad Nayeem Hasan" w:date="2023-07-03T01:26:00Z">
              <w:tcPr>
                <w:tcW w:w="2338" w:type="dxa"/>
              </w:tcPr>
            </w:tcPrChange>
          </w:tcPr>
          <w:p w14:paraId="6D08D2F0" w14:textId="3D6DD5A0" w:rsidR="00304880" w:rsidRPr="007C2E3C" w:rsidRDefault="00BE77FC" w:rsidP="00BE77FC">
            <w:pPr>
              <w:pStyle w:val="HTMLPreformatted"/>
              <w:shd w:val="clear" w:color="auto" w:fill="FFFFFF"/>
              <w:wordWrap w:val="0"/>
              <w:rPr>
                <w:ins w:id="346" w:author="Mohammad Nayeem Hasan" w:date="2023-07-03T01:18:00Z"/>
                <w:rFonts w:ascii="Times New Roman" w:hAnsi="Times New Roman" w:cs="Times New Roman"/>
                <w:color w:val="000000"/>
                <w:sz w:val="24"/>
                <w:szCs w:val="24"/>
                <w:rPrChange w:id="347" w:author="Mohammad Nayeem Hasan" w:date="2023-07-03T02:04:00Z">
                  <w:rPr>
                    <w:ins w:id="348" w:author="Mohammad Nayeem Hasan" w:date="2023-07-03T01:18:00Z"/>
                  </w:rPr>
                </w:rPrChange>
              </w:rPr>
              <w:pPrChange w:id="349" w:author="Mohammad Nayeem Hasan" w:date="2023-07-03T02:03:00Z">
                <w:pPr/>
              </w:pPrChange>
            </w:pPr>
            <w:ins w:id="350" w:author="Mohammad Nayeem Hasan" w:date="2023-07-03T02:03:00Z">
              <w:r w:rsidRPr="007C2E3C">
                <w:rPr>
                  <w:rStyle w:val="gnd-iwgdh3b"/>
                  <w:rFonts w:ascii="Times New Roman" w:hAnsi="Times New Roman" w:cs="Times New Roman"/>
                  <w:color w:val="000000"/>
                  <w:sz w:val="24"/>
                  <w:szCs w:val="24"/>
                  <w:bdr w:val="none" w:sz="0" w:space="0" w:color="auto" w:frame="1"/>
                  <w:rPrChange w:id="351" w:author="Mohammad Nayeem Hasan" w:date="2023-07-03T02:04:00Z"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rPrChange>
                </w:rPr>
                <w:t>1164</w:t>
              </w:r>
            </w:ins>
            <w:ins w:id="352" w:author="Mohammad Nayeem Hasan" w:date="2023-07-03T01:42:00Z">
              <w:r w:rsidR="000C4BEB" w:rsidRPr="007C2E3C">
                <w:rPr>
                  <w:rFonts w:ascii="Times New Roman" w:hAnsi="Times New Roman" w:cs="Times New Roman"/>
                  <w:sz w:val="24"/>
                  <w:szCs w:val="24"/>
                  <w:rPrChange w:id="353" w:author="Mohammad Nayeem Hasan" w:date="2023-07-03T02:04:00Z">
                    <w:rPr/>
                  </w:rPrChange>
                </w:rPr>
                <w:t>(</w:t>
              </w:r>
            </w:ins>
            <w:ins w:id="354" w:author="Mohammad Nayeem Hasan" w:date="2023-07-03T01:45:00Z">
              <w:r w:rsidR="0040642F" w:rsidRPr="007C2E3C">
                <w:rPr>
                  <w:rFonts w:ascii="Times New Roman" w:hAnsi="Times New Roman" w:cs="Times New Roman"/>
                  <w:sz w:val="24"/>
                  <w:szCs w:val="24"/>
                  <w:rPrChange w:id="355" w:author="Mohammad Nayeem Hasan" w:date="2023-07-03T02:04:00Z">
                    <w:rPr/>
                  </w:rPrChange>
                </w:rPr>
                <w:t>66.</w:t>
              </w:r>
            </w:ins>
            <w:ins w:id="356" w:author="Mohammad Nayeem Hasan" w:date="2023-07-03T02:03:00Z">
              <w:r w:rsidRPr="007C2E3C">
                <w:rPr>
                  <w:rFonts w:ascii="Times New Roman" w:hAnsi="Times New Roman" w:cs="Times New Roman"/>
                  <w:sz w:val="24"/>
                  <w:szCs w:val="24"/>
                  <w:rPrChange w:id="357" w:author="Mohammad Nayeem Hasan" w:date="2023-07-03T02:04:00Z">
                    <w:rPr/>
                  </w:rPrChange>
                </w:rPr>
                <w:t>74</w:t>
              </w:r>
            </w:ins>
            <w:ins w:id="358" w:author="Mohammad Nayeem Hasan" w:date="2023-07-03T01:42:00Z">
              <w:r w:rsidR="000C4BEB" w:rsidRPr="007C2E3C">
                <w:rPr>
                  <w:rFonts w:ascii="Times New Roman" w:hAnsi="Times New Roman" w:cs="Times New Roman"/>
                  <w:sz w:val="24"/>
                  <w:szCs w:val="24"/>
                  <w:rPrChange w:id="359" w:author="Mohammad Nayeem Hasan" w:date="2023-07-03T02:04:00Z">
                    <w:rPr/>
                  </w:rPrChange>
                </w:rPr>
                <w:t>)</w:t>
              </w:r>
            </w:ins>
          </w:p>
        </w:tc>
        <w:tc>
          <w:tcPr>
            <w:tcW w:w="1870" w:type="dxa"/>
            <w:tcPrChange w:id="360" w:author="Mohammad Nayeem Hasan" w:date="2023-07-03T01:26:00Z">
              <w:tcPr>
                <w:tcW w:w="2338" w:type="dxa"/>
              </w:tcPr>
            </w:tcPrChange>
          </w:tcPr>
          <w:p w14:paraId="47275844" w14:textId="22739C96" w:rsidR="00304880" w:rsidRPr="007C2E3C" w:rsidRDefault="00BE77FC" w:rsidP="00BE77FC">
            <w:pPr>
              <w:pStyle w:val="HTMLPreformatted"/>
              <w:shd w:val="clear" w:color="auto" w:fill="FFFFFF"/>
              <w:wordWrap w:val="0"/>
              <w:rPr>
                <w:ins w:id="361" w:author="Mohammad Nayeem Hasan" w:date="2023-07-03T01:18:00Z"/>
                <w:rFonts w:ascii="Times New Roman" w:hAnsi="Times New Roman" w:cs="Times New Roman"/>
                <w:color w:val="000000"/>
                <w:sz w:val="24"/>
                <w:szCs w:val="24"/>
                <w:rPrChange w:id="362" w:author="Mohammad Nayeem Hasan" w:date="2023-07-03T02:04:00Z">
                  <w:rPr>
                    <w:ins w:id="363" w:author="Mohammad Nayeem Hasan" w:date="2023-07-03T01:18:00Z"/>
                  </w:rPr>
                </w:rPrChange>
              </w:rPr>
              <w:pPrChange w:id="364" w:author="Mohammad Nayeem Hasan" w:date="2023-07-03T02:03:00Z">
                <w:pPr/>
              </w:pPrChange>
            </w:pPr>
            <w:ins w:id="365" w:author="Mohammad Nayeem Hasan" w:date="2023-07-03T02:03:00Z">
              <w:r w:rsidRPr="007C2E3C">
                <w:rPr>
                  <w:rStyle w:val="gnd-iwgdh3b"/>
                  <w:rFonts w:ascii="Times New Roman" w:hAnsi="Times New Roman" w:cs="Times New Roman"/>
                  <w:color w:val="000000"/>
                  <w:sz w:val="24"/>
                  <w:szCs w:val="24"/>
                  <w:bdr w:val="none" w:sz="0" w:space="0" w:color="auto" w:frame="1"/>
                  <w:rPrChange w:id="366" w:author="Mohammad Nayeem Hasan" w:date="2023-07-03T02:04:00Z"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rPrChange>
                </w:rPr>
                <w:t>580</w:t>
              </w:r>
            </w:ins>
            <w:ins w:id="367" w:author="Mohammad Nayeem Hasan" w:date="2023-07-03T01:45:00Z">
              <w:r w:rsidR="0040642F" w:rsidRPr="007C2E3C">
                <w:rPr>
                  <w:rFonts w:ascii="Times New Roman" w:hAnsi="Times New Roman" w:cs="Times New Roman"/>
                  <w:sz w:val="24"/>
                  <w:szCs w:val="24"/>
                  <w:rPrChange w:id="368" w:author="Mohammad Nayeem Hasan" w:date="2023-07-03T02:04:00Z">
                    <w:rPr/>
                  </w:rPrChange>
                </w:rPr>
                <w:t>(33.</w:t>
              </w:r>
            </w:ins>
            <w:ins w:id="369" w:author="Mohammad Nayeem Hasan" w:date="2023-07-03T02:03:00Z">
              <w:r w:rsidRPr="007C2E3C">
                <w:rPr>
                  <w:rFonts w:ascii="Times New Roman" w:hAnsi="Times New Roman" w:cs="Times New Roman"/>
                  <w:sz w:val="24"/>
                  <w:szCs w:val="24"/>
                  <w:rPrChange w:id="370" w:author="Mohammad Nayeem Hasan" w:date="2023-07-03T02:04:00Z">
                    <w:rPr/>
                  </w:rPrChange>
                </w:rPr>
                <w:t>26</w:t>
              </w:r>
            </w:ins>
            <w:ins w:id="371" w:author="Mohammad Nayeem Hasan" w:date="2023-07-03T01:45:00Z">
              <w:r w:rsidR="0040642F" w:rsidRPr="007C2E3C">
                <w:rPr>
                  <w:rFonts w:ascii="Times New Roman" w:hAnsi="Times New Roman" w:cs="Times New Roman"/>
                  <w:sz w:val="24"/>
                  <w:szCs w:val="24"/>
                  <w:rPrChange w:id="372" w:author="Mohammad Nayeem Hasan" w:date="2023-07-03T02:04:00Z">
                    <w:rPr/>
                  </w:rPrChange>
                </w:rPr>
                <w:t>)</w:t>
              </w:r>
            </w:ins>
          </w:p>
        </w:tc>
        <w:tc>
          <w:tcPr>
            <w:tcW w:w="1870" w:type="dxa"/>
            <w:tcPrChange w:id="373" w:author="Mohammad Nayeem Hasan" w:date="2023-07-03T01:26:00Z">
              <w:tcPr>
                <w:tcW w:w="2338" w:type="dxa"/>
                <w:gridSpan w:val="2"/>
              </w:tcPr>
            </w:tcPrChange>
          </w:tcPr>
          <w:p w14:paraId="101372F1" w14:textId="4F0B17A7" w:rsidR="00304880" w:rsidRPr="007C2E3C" w:rsidRDefault="005A11F2" w:rsidP="005A11F2">
            <w:pPr>
              <w:pStyle w:val="HTMLPreformatted"/>
              <w:shd w:val="clear" w:color="auto" w:fill="FFFFFF"/>
              <w:wordWrap w:val="0"/>
              <w:rPr>
                <w:ins w:id="374" w:author="Mohammad Nayeem Hasan" w:date="2023-07-03T01:26:00Z"/>
                <w:rFonts w:ascii="Times New Roman" w:hAnsi="Times New Roman" w:cs="Times New Roman"/>
                <w:color w:val="000000"/>
                <w:sz w:val="24"/>
                <w:szCs w:val="24"/>
                <w:rPrChange w:id="375" w:author="Mohammad Nayeem Hasan" w:date="2023-07-03T02:04:00Z">
                  <w:rPr>
                    <w:ins w:id="376" w:author="Mohammad Nayeem Hasan" w:date="2023-07-03T01:26:00Z"/>
                  </w:rPr>
                </w:rPrChange>
              </w:rPr>
              <w:pPrChange w:id="377" w:author="Mohammad Nayeem Hasan" w:date="2023-07-03T02:04:00Z">
                <w:pPr/>
              </w:pPrChange>
            </w:pPr>
            <w:ins w:id="378" w:author="Mohammad Nayeem Hasan" w:date="2023-07-03T02:04:00Z">
              <w:r w:rsidRPr="007C2E3C">
                <w:rPr>
                  <w:rStyle w:val="gnd-iwgdh3b"/>
                  <w:rFonts w:ascii="Times New Roman" w:hAnsi="Times New Roman" w:cs="Times New Roman"/>
                  <w:color w:val="000000"/>
                  <w:sz w:val="24"/>
                  <w:szCs w:val="24"/>
                  <w:bdr w:val="none" w:sz="0" w:space="0" w:color="auto" w:frame="1"/>
                  <w:rPrChange w:id="379" w:author="Mohammad Nayeem Hasan" w:date="2023-07-03T02:04:00Z"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rPrChange>
                </w:rPr>
                <w:t>1380</w:t>
              </w:r>
            </w:ins>
            <w:ins w:id="380" w:author="Mohammad Nayeem Hasan" w:date="2023-07-03T01:46:00Z">
              <w:r w:rsidR="008C162E" w:rsidRPr="007C2E3C">
                <w:rPr>
                  <w:rFonts w:ascii="Times New Roman" w:hAnsi="Times New Roman" w:cs="Times New Roman"/>
                  <w:sz w:val="24"/>
                  <w:szCs w:val="24"/>
                  <w:rPrChange w:id="381" w:author="Mohammad Nayeem Hasan" w:date="2023-07-03T02:04:00Z">
                    <w:rPr/>
                  </w:rPrChange>
                </w:rPr>
                <w:t>(</w:t>
              </w:r>
            </w:ins>
            <w:ins w:id="382" w:author="Mohammad Nayeem Hasan" w:date="2023-07-03T02:04:00Z">
              <w:r w:rsidRPr="007C2E3C">
                <w:rPr>
                  <w:rStyle w:val="gnd-iwgdh3b"/>
                  <w:rFonts w:ascii="Times New Roman" w:hAnsi="Times New Roman" w:cs="Times New Roman"/>
                  <w:color w:val="000000"/>
                  <w:sz w:val="24"/>
                  <w:szCs w:val="24"/>
                  <w:bdr w:val="none" w:sz="0" w:space="0" w:color="auto" w:frame="1"/>
                  <w:rPrChange w:id="383" w:author="Mohammad Nayeem Hasan" w:date="2023-07-03T02:04:00Z"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rPrChange>
                </w:rPr>
                <w:t>48.8</w:t>
              </w:r>
              <w:r w:rsidRPr="007C2E3C">
                <w:rPr>
                  <w:rStyle w:val="gnd-iwgdh3b"/>
                  <w:rFonts w:ascii="Times New Roman" w:hAnsi="Times New Roman" w:cs="Times New Roman"/>
                  <w:color w:val="000000"/>
                  <w:sz w:val="24"/>
                  <w:szCs w:val="24"/>
                  <w:bdr w:val="none" w:sz="0" w:space="0" w:color="auto" w:frame="1"/>
                  <w:rPrChange w:id="384" w:author="Mohammad Nayeem Hasan" w:date="2023-07-03T02:04:00Z">
                    <w:rPr>
                      <w:rStyle w:val="gnd-iwgdh3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rPrChange>
                </w:rPr>
                <w:t>3</w:t>
              </w:r>
            </w:ins>
            <w:ins w:id="385" w:author="Mohammad Nayeem Hasan" w:date="2023-07-03T01:46:00Z">
              <w:r w:rsidR="008C162E" w:rsidRPr="007C2E3C">
                <w:rPr>
                  <w:rFonts w:ascii="Times New Roman" w:hAnsi="Times New Roman" w:cs="Times New Roman"/>
                  <w:sz w:val="24"/>
                  <w:szCs w:val="24"/>
                  <w:rPrChange w:id="386" w:author="Mohammad Nayeem Hasan" w:date="2023-07-03T02:04:00Z">
                    <w:rPr/>
                  </w:rPrChange>
                </w:rPr>
                <w:t>)</w:t>
              </w:r>
            </w:ins>
          </w:p>
        </w:tc>
        <w:tc>
          <w:tcPr>
            <w:tcW w:w="1870" w:type="dxa"/>
            <w:tcPrChange w:id="387" w:author="Mohammad Nayeem Hasan" w:date="2023-07-03T01:26:00Z">
              <w:tcPr>
                <w:tcW w:w="2338" w:type="dxa"/>
              </w:tcPr>
            </w:tcPrChange>
          </w:tcPr>
          <w:p w14:paraId="06913076" w14:textId="354E18A0" w:rsidR="00304880" w:rsidRPr="007C2E3C" w:rsidRDefault="00304880">
            <w:pPr>
              <w:rPr>
                <w:ins w:id="388" w:author="Mohammad Nayeem Hasan" w:date="2023-07-03T01:18:00Z"/>
                <w:rFonts w:ascii="Times New Roman" w:hAnsi="Times New Roman" w:cs="Times New Roman"/>
                <w:sz w:val="24"/>
                <w:szCs w:val="24"/>
                <w:rPrChange w:id="389" w:author="Mohammad Nayeem Hasan" w:date="2023-07-03T02:04:00Z">
                  <w:rPr>
                    <w:ins w:id="390" w:author="Mohammad Nayeem Hasan" w:date="2023-07-03T01:18:00Z"/>
                  </w:rPr>
                </w:rPrChange>
              </w:rPr>
            </w:pPr>
          </w:p>
        </w:tc>
      </w:tr>
    </w:tbl>
    <w:p w14:paraId="5D7A08AD" w14:textId="77777777" w:rsidR="002A368C" w:rsidRDefault="002A368C"/>
    <w:sectPr w:rsidR="002A3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D208D"/>
    <w:multiLevelType w:val="hybridMultilevel"/>
    <w:tmpl w:val="FC3E8F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476912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ohammad Nayeem Hasan">
    <w15:presenceInfo w15:providerId="Windows Live" w15:userId="5be14f6c7eaf8e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A9"/>
    <w:rsid w:val="00053BC3"/>
    <w:rsid w:val="000C288E"/>
    <w:rsid w:val="000C4BEB"/>
    <w:rsid w:val="000C5E5E"/>
    <w:rsid w:val="000F47B9"/>
    <w:rsid w:val="001E5BC3"/>
    <w:rsid w:val="002171C4"/>
    <w:rsid w:val="00221FC3"/>
    <w:rsid w:val="00234E6F"/>
    <w:rsid w:val="002455D5"/>
    <w:rsid w:val="002A368C"/>
    <w:rsid w:val="00304880"/>
    <w:rsid w:val="0031299B"/>
    <w:rsid w:val="00313E9D"/>
    <w:rsid w:val="003715C4"/>
    <w:rsid w:val="0040642F"/>
    <w:rsid w:val="004346F4"/>
    <w:rsid w:val="00483B28"/>
    <w:rsid w:val="004C07FB"/>
    <w:rsid w:val="004E5C8A"/>
    <w:rsid w:val="00537B5E"/>
    <w:rsid w:val="00550D8E"/>
    <w:rsid w:val="005A11F2"/>
    <w:rsid w:val="00603BD3"/>
    <w:rsid w:val="00664556"/>
    <w:rsid w:val="00671462"/>
    <w:rsid w:val="00713B5D"/>
    <w:rsid w:val="00732137"/>
    <w:rsid w:val="007A7DE2"/>
    <w:rsid w:val="007C2E3C"/>
    <w:rsid w:val="008171C7"/>
    <w:rsid w:val="00863820"/>
    <w:rsid w:val="008C162E"/>
    <w:rsid w:val="008E6D92"/>
    <w:rsid w:val="00A043ED"/>
    <w:rsid w:val="00A3228C"/>
    <w:rsid w:val="00A91147"/>
    <w:rsid w:val="00AD6C27"/>
    <w:rsid w:val="00BB1FB4"/>
    <w:rsid w:val="00BE77FC"/>
    <w:rsid w:val="00C25FEA"/>
    <w:rsid w:val="00C476D9"/>
    <w:rsid w:val="00C66BD5"/>
    <w:rsid w:val="00CA3C01"/>
    <w:rsid w:val="00CB2C31"/>
    <w:rsid w:val="00D372FA"/>
    <w:rsid w:val="00D72EB0"/>
    <w:rsid w:val="00D93E79"/>
    <w:rsid w:val="00E312A9"/>
    <w:rsid w:val="00EB678F"/>
    <w:rsid w:val="00F266E9"/>
    <w:rsid w:val="00F42496"/>
    <w:rsid w:val="00FE139E"/>
    <w:rsid w:val="00FE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5FCA3"/>
  <w15:chartTrackingRefBased/>
  <w15:docId w15:val="{B7C4C596-FB28-40A8-A14B-7E4F5C495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4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1462"/>
    <w:pPr>
      <w:ind w:left="720"/>
      <w:contextualSpacing/>
    </w:pPr>
  </w:style>
  <w:style w:type="paragraph" w:styleId="Revision">
    <w:name w:val="Revision"/>
    <w:hidden/>
    <w:uiPriority w:val="99"/>
    <w:semiHidden/>
    <w:rsid w:val="00C25FE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048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488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d-iwgdh3b">
    <w:name w:val="gnd-iwgdh3b"/>
    <w:basedOn w:val="DefaultParagraphFont"/>
    <w:rsid w:val="003048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Nayeem Hasan</dc:creator>
  <cp:keywords/>
  <dc:description/>
  <cp:lastModifiedBy>Mohammad Nayeem Hasan</cp:lastModifiedBy>
  <cp:revision>32</cp:revision>
  <dcterms:created xsi:type="dcterms:W3CDTF">2023-07-01T20:16:00Z</dcterms:created>
  <dcterms:modified xsi:type="dcterms:W3CDTF">2023-07-02T20:05:00Z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93871afc5d82a315265e4c0fbd51b65ffcfe0e6e2d6415b6801a8aec44257285</vt:lpwstr>
  </property>
</Properties>
</file>